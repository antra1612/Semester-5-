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b/>
          <w:bCs/>
          <w:color w:val="808080"/>
          <w:sz w:val="28"/>
          <w:szCs w:val="28"/>
        </w:rPr>
      </w:pPr>
      <w:r w:rsidRPr="0041700B">
        <w:rPr>
          <w:rFonts w:ascii="Arial Unicode MS" w:eastAsia="Arial Unicode MS" w:hAnsi="Arial Unicode MS" w:cs="Arial Unicode MS"/>
          <w:b/>
          <w:bCs/>
          <w:color w:val="808080"/>
          <w:sz w:val="28"/>
          <w:szCs w:val="28"/>
        </w:rPr>
        <w:t>A Definition of Computer Security</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i/>
          <w:iCs/>
          <w:color w:val="000000"/>
          <w:sz w:val="28"/>
          <w:szCs w:val="28"/>
        </w:rPr>
      </w:pPr>
      <w:r w:rsidRPr="0041700B">
        <w:rPr>
          <w:rFonts w:ascii="Arial Unicode MS" w:eastAsia="Arial Unicode MS" w:hAnsi="Arial Unicode MS" w:cs="Arial Unicode MS"/>
          <w:color w:val="000000"/>
          <w:sz w:val="28"/>
          <w:szCs w:val="28"/>
        </w:rPr>
        <w:t xml:space="preserve">The NIST </w:t>
      </w:r>
      <w:r w:rsidRPr="0041700B">
        <w:rPr>
          <w:rFonts w:ascii="Arial Unicode MS" w:eastAsia="Arial Unicode MS" w:hAnsi="Arial Unicode MS" w:cs="Arial Unicode MS"/>
          <w:i/>
          <w:iCs/>
          <w:color w:val="000000"/>
          <w:sz w:val="28"/>
          <w:szCs w:val="28"/>
        </w:rPr>
        <w:t xml:space="preserve">Computer Security Handbook </w:t>
      </w:r>
      <w:r w:rsidRPr="0041700B">
        <w:rPr>
          <w:rFonts w:ascii="Arial Unicode MS" w:eastAsia="Arial Unicode MS" w:hAnsi="Arial Unicode MS" w:cs="Arial Unicode MS"/>
          <w:color w:val="000000"/>
          <w:sz w:val="28"/>
          <w:szCs w:val="28"/>
        </w:rPr>
        <w:t xml:space="preserve">[NIST95] defines the term </w:t>
      </w:r>
      <w:r w:rsidRPr="0041700B">
        <w:rPr>
          <w:rFonts w:ascii="Arial Unicode MS" w:eastAsia="Arial Unicode MS" w:hAnsi="Arial Unicode MS" w:cs="Arial Unicode MS"/>
          <w:i/>
          <w:iCs/>
          <w:color w:val="000000"/>
          <w:sz w:val="28"/>
          <w:szCs w:val="28"/>
        </w:rPr>
        <w:t>computer</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i/>
          <w:iCs/>
          <w:color w:val="000000"/>
          <w:sz w:val="28"/>
          <w:szCs w:val="28"/>
        </w:rPr>
      </w:pPr>
      <w:r w:rsidRPr="0041700B">
        <w:rPr>
          <w:rFonts w:ascii="Arial Unicode MS" w:eastAsia="Arial Unicode MS" w:hAnsi="Arial Unicode MS" w:cs="Arial Unicode MS"/>
          <w:i/>
          <w:iCs/>
          <w:color w:val="000000"/>
          <w:sz w:val="28"/>
          <w:szCs w:val="28"/>
        </w:rPr>
        <w:t xml:space="preserve">Security </w:t>
      </w:r>
      <w:r w:rsidRPr="0041700B">
        <w:rPr>
          <w:rFonts w:ascii="Arial Unicode MS" w:eastAsia="Arial Unicode MS" w:hAnsi="Arial Unicode MS" w:cs="Arial Unicode MS"/>
          <w:color w:val="000000"/>
          <w:sz w:val="28"/>
          <w:szCs w:val="28"/>
        </w:rPr>
        <w:t>as</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 xml:space="preserve">Computer Security: </w:t>
      </w:r>
      <w:r w:rsidRPr="0041700B">
        <w:rPr>
          <w:rFonts w:ascii="Arial Unicode MS" w:eastAsia="Arial Unicode MS" w:hAnsi="Arial Unicode MS" w:cs="Arial Unicode MS"/>
          <w:color w:val="000000"/>
          <w:sz w:val="28"/>
          <w:szCs w:val="28"/>
        </w:rPr>
        <w:t>The protection afforded to an automated information system</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in</w:t>
      </w:r>
      <w:proofErr w:type="gramEnd"/>
      <w:r w:rsidRPr="0041700B">
        <w:rPr>
          <w:rFonts w:ascii="Arial Unicode MS" w:eastAsia="Arial Unicode MS" w:hAnsi="Arial Unicode MS" w:cs="Arial Unicode MS"/>
          <w:color w:val="000000"/>
          <w:sz w:val="28"/>
          <w:szCs w:val="28"/>
        </w:rPr>
        <w:t xml:space="preserve"> order to attain the applicable objectives of preserving the integrity, availability,</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and</w:t>
      </w:r>
      <w:proofErr w:type="gramEnd"/>
      <w:r w:rsidRPr="0041700B">
        <w:rPr>
          <w:rFonts w:ascii="Arial Unicode MS" w:eastAsia="Arial Unicode MS" w:hAnsi="Arial Unicode MS" w:cs="Arial Unicode MS"/>
          <w:color w:val="000000"/>
          <w:sz w:val="28"/>
          <w:szCs w:val="28"/>
        </w:rPr>
        <w:t xml:space="preserve"> confidentiality of information system resources (includes hardware,</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software</w:t>
      </w:r>
      <w:proofErr w:type="gramEnd"/>
      <w:r w:rsidRPr="0041700B">
        <w:rPr>
          <w:rFonts w:ascii="Arial Unicode MS" w:eastAsia="Arial Unicode MS" w:hAnsi="Arial Unicode MS" w:cs="Arial Unicode MS"/>
          <w:color w:val="000000"/>
          <w:sz w:val="28"/>
          <w:szCs w:val="28"/>
        </w:rPr>
        <w:t>, firmware, information/data, and telecommunications).</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This definition introduces three key objectives that are at the heart of</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Computer security.</w:t>
      </w:r>
      <w:proofErr w:type="gramEnd"/>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 xml:space="preserve">Confidentiality: </w:t>
      </w:r>
      <w:r w:rsidRPr="0041700B">
        <w:rPr>
          <w:rFonts w:ascii="Arial Unicode MS" w:eastAsia="Arial Unicode MS" w:hAnsi="Arial Unicode MS" w:cs="Arial Unicode MS"/>
          <w:color w:val="000000"/>
          <w:sz w:val="28"/>
          <w:szCs w:val="28"/>
        </w:rPr>
        <w:t>This term covers two related concepts:</w:t>
      </w:r>
    </w:p>
    <w:p w:rsidR="00BD0569" w:rsidRPr="0041700B" w:rsidRDefault="00BD0569" w:rsidP="00BD0569">
      <w:pPr>
        <w:autoSpaceDE w:val="0"/>
        <w:autoSpaceDN w:val="0"/>
        <w:adjustRightInd w:val="0"/>
        <w:spacing w:after="0" w:line="240" w:lineRule="auto"/>
        <w:ind w:firstLine="720"/>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Data</w:t>
      </w:r>
      <w:r w:rsidRPr="0041700B">
        <w:rPr>
          <w:rFonts w:ascii="Arial Unicode MS" w:eastAsia="Arial Unicode MS" w:hAnsi="Arial Unicode MS" w:cs="Arial Unicode MS"/>
          <w:color w:val="000000"/>
          <w:sz w:val="28"/>
          <w:szCs w:val="28"/>
        </w:rPr>
        <w:t xml:space="preserve">2 </w:t>
      </w:r>
      <w:r w:rsidRPr="0041700B">
        <w:rPr>
          <w:rFonts w:ascii="Arial Unicode MS" w:eastAsia="Arial Unicode MS" w:hAnsi="Arial Unicode MS" w:cs="Arial Unicode MS"/>
          <w:b/>
          <w:bCs/>
          <w:color w:val="000000"/>
          <w:sz w:val="28"/>
          <w:szCs w:val="28"/>
        </w:rPr>
        <w:t xml:space="preserve">confidentiality: </w:t>
      </w:r>
      <w:r w:rsidRPr="0041700B">
        <w:rPr>
          <w:rFonts w:ascii="Arial Unicode MS" w:eastAsia="Arial Unicode MS" w:hAnsi="Arial Unicode MS" w:cs="Arial Unicode MS"/>
          <w:color w:val="000000"/>
          <w:sz w:val="28"/>
          <w:szCs w:val="28"/>
        </w:rPr>
        <w:t>Assures that private or confidential information is</w:t>
      </w:r>
    </w:p>
    <w:p w:rsidR="00BD0569" w:rsidRPr="0041700B" w:rsidRDefault="00BD0569" w:rsidP="00BD0569">
      <w:pPr>
        <w:autoSpaceDE w:val="0"/>
        <w:autoSpaceDN w:val="0"/>
        <w:adjustRightInd w:val="0"/>
        <w:spacing w:after="0" w:line="240" w:lineRule="auto"/>
        <w:ind w:left="720"/>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not</w:t>
      </w:r>
      <w:proofErr w:type="gramEnd"/>
      <w:r w:rsidRPr="0041700B">
        <w:rPr>
          <w:rFonts w:ascii="Arial Unicode MS" w:eastAsia="Arial Unicode MS" w:hAnsi="Arial Unicode MS" w:cs="Arial Unicode MS"/>
          <w:color w:val="000000"/>
          <w:sz w:val="28"/>
          <w:szCs w:val="28"/>
        </w:rPr>
        <w:t xml:space="preserve"> made available or disclosed to unauthorized individuals.</w:t>
      </w:r>
    </w:p>
    <w:p w:rsidR="00BD0569" w:rsidRPr="0041700B" w:rsidRDefault="00BD0569" w:rsidP="00BD0569">
      <w:pPr>
        <w:autoSpaceDE w:val="0"/>
        <w:autoSpaceDN w:val="0"/>
        <w:adjustRightInd w:val="0"/>
        <w:spacing w:after="0" w:line="240" w:lineRule="auto"/>
        <w:ind w:left="720"/>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 xml:space="preserve">Privacy: </w:t>
      </w:r>
      <w:r w:rsidRPr="0041700B">
        <w:rPr>
          <w:rFonts w:ascii="Arial Unicode MS" w:eastAsia="Arial Unicode MS" w:hAnsi="Arial Unicode MS" w:cs="Arial Unicode MS"/>
          <w:color w:val="000000"/>
          <w:sz w:val="28"/>
          <w:szCs w:val="28"/>
        </w:rPr>
        <w:t>Assures that individuals control or influence what information</w:t>
      </w:r>
    </w:p>
    <w:p w:rsidR="00BD0569" w:rsidRPr="0041700B" w:rsidRDefault="00BD0569" w:rsidP="00BD0569">
      <w:pPr>
        <w:autoSpaceDE w:val="0"/>
        <w:autoSpaceDN w:val="0"/>
        <w:adjustRightInd w:val="0"/>
        <w:spacing w:after="0" w:line="240" w:lineRule="auto"/>
        <w:ind w:firstLine="720"/>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Related to them may be collected and stored and by whom and to whom</w:t>
      </w:r>
    </w:p>
    <w:p w:rsidR="00BD0569" w:rsidRPr="0041700B" w:rsidRDefault="00BD0569" w:rsidP="00BD0569">
      <w:pPr>
        <w:autoSpaceDE w:val="0"/>
        <w:autoSpaceDN w:val="0"/>
        <w:adjustRightInd w:val="0"/>
        <w:spacing w:after="0" w:line="240" w:lineRule="auto"/>
        <w:ind w:firstLine="720"/>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that</w:t>
      </w:r>
      <w:proofErr w:type="gramEnd"/>
      <w:r w:rsidRPr="0041700B">
        <w:rPr>
          <w:rFonts w:ascii="Arial Unicode MS" w:eastAsia="Arial Unicode MS" w:hAnsi="Arial Unicode MS" w:cs="Arial Unicode MS"/>
          <w:color w:val="000000"/>
          <w:sz w:val="28"/>
          <w:szCs w:val="28"/>
        </w:rPr>
        <w:t xml:space="preserve"> information may be disclosed.</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 xml:space="preserve">Integrity: </w:t>
      </w:r>
      <w:r w:rsidRPr="0041700B">
        <w:rPr>
          <w:rFonts w:ascii="Arial Unicode MS" w:eastAsia="Arial Unicode MS" w:hAnsi="Arial Unicode MS" w:cs="Arial Unicode MS"/>
          <w:color w:val="000000"/>
          <w:sz w:val="28"/>
          <w:szCs w:val="28"/>
        </w:rPr>
        <w:t>This term covers two related concepts:</w:t>
      </w:r>
    </w:p>
    <w:p w:rsidR="00BD0569" w:rsidRPr="0041700B" w:rsidRDefault="00BD0569" w:rsidP="00BD0569">
      <w:pPr>
        <w:autoSpaceDE w:val="0"/>
        <w:autoSpaceDN w:val="0"/>
        <w:adjustRightInd w:val="0"/>
        <w:spacing w:after="0" w:line="240" w:lineRule="auto"/>
        <w:ind w:left="720"/>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 xml:space="preserve">Data integrity: </w:t>
      </w:r>
      <w:r w:rsidRPr="0041700B">
        <w:rPr>
          <w:rFonts w:ascii="Arial Unicode MS" w:eastAsia="Arial Unicode MS" w:hAnsi="Arial Unicode MS" w:cs="Arial Unicode MS"/>
          <w:color w:val="000000"/>
          <w:sz w:val="28"/>
          <w:szCs w:val="28"/>
        </w:rPr>
        <w:t>Assures that data (both stored and in transmitted packets)</w:t>
      </w:r>
    </w:p>
    <w:p w:rsidR="00BD0569" w:rsidRPr="0041700B" w:rsidRDefault="00BD0569" w:rsidP="00BD0569">
      <w:pPr>
        <w:autoSpaceDE w:val="0"/>
        <w:autoSpaceDN w:val="0"/>
        <w:adjustRightInd w:val="0"/>
        <w:spacing w:after="0" w:line="240" w:lineRule="auto"/>
        <w:ind w:left="720"/>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and</w:t>
      </w:r>
      <w:proofErr w:type="gramEnd"/>
      <w:r w:rsidRPr="0041700B">
        <w:rPr>
          <w:rFonts w:ascii="Arial Unicode MS" w:eastAsia="Arial Unicode MS" w:hAnsi="Arial Unicode MS" w:cs="Arial Unicode MS"/>
          <w:color w:val="000000"/>
          <w:sz w:val="28"/>
          <w:szCs w:val="28"/>
        </w:rPr>
        <w:t xml:space="preserve"> programs are changed only in a specified and authorized manner.</w:t>
      </w:r>
    </w:p>
    <w:p w:rsidR="00BD0569" w:rsidRPr="0041700B" w:rsidRDefault="00BD0569" w:rsidP="00F80839">
      <w:pPr>
        <w:autoSpaceDE w:val="0"/>
        <w:autoSpaceDN w:val="0"/>
        <w:adjustRightInd w:val="0"/>
        <w:spacing w:after="0" w:line="240" w:lineRule="auto"/>
        <w:ind w:left="720"/>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lastRenderedPageBreak/>
        <w:t xml:space="preserve">System integrity: </w:t>
      </w:r>
      <w:r w:rsidRPr="0041700B">
        <w:rPr>
          <w:rFonts w:ascii="Arial Unicode MS" w:eastAsia="Arial Unicode MS" w:hAnsi="Arial Unicode MS" w:cs="Arial Unicode MS"/>
          <w:color w:val="000000"/>
          <w:sz w:val="28"/>
          <w:szCs w:val="28"/>
        </w:rPr>
        <w:t>Assures that a system performs its intended function in</w:t>
      </w:r>
      <w:r w:rsidR="00F80839">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an unimpaired manner, free from deliberate or inadvertent unauthorized</w:t>
      </w:r>
      <w:r w:rsidR="00F80839">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manipulation</w:t>
      </w:r>
      <w:r w:rsidR="00F80839">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of the system.</w:t>
      </w:r>
    </w:p>
    <w:p w:rsidR="00432A63"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000000"/>
          <w:sz w:val="28"/>
          <w:szCs w:val="28"/>
        </w:rPr>
        <w:t xml:space="preserve">Availability: </w:t>
      </w:r>
      <w:r w:rsidRPr="0041700B">
        <w:rPr>
          <w:rFonts w:ascii="Arial Unicode MS" w:eastAsia="Arial Unicode MS" w:hAnsi="Arial Unicode MS" w:cs="Arial Unicode MS"/>
          <w:color w:val="000000"/>
          <w:sz w:val="28"/>
          <w:szCs w:val="28"/>
        </w:rPr>
        <w:t xml:space="preserve">Assures that systems work promptly and service is not denied to </w:t>
      </w:r>
      <w:proofErr w:type="gramStart"/>
      <w:r w:rsidRPr="0041700B">
        <w:rPr>
          <w:rFonts w:ascii="Arial Unicode MS" w:eastAsia="Arial Unicode MS" w:hAnsi="Arial Unicode MS" w:cs="Arial Unicode MS"/>
          <w:color w:val="000000"/>
          <w:sz w:val="28"/>
          <w:szCs w:val="28"/>
        </w:rPr>
        <w:t>authorized</w:t>
      </w:r>
      <w:proofErr w:type="gramEnd"/>
      <w:r w:rsidRPr="0041700B">
        <w:rPr>
          <w:rFonts w:ascii="Arial Unicode MS" w:eastAsia="Arial Unicode MS" w:hAnsi="Arial Unicode MS" w:cs="Arial Unicode MS"/>
          <w:color w:val="000000"/>
          <w:sz w:val="28"/>
          <w:szCs w:val="28"/>
        </w:rPr>
        <w:t xml:space="preserve"> users.</w:t>
      </w: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p>
    <w:p w:rsidR="00BD0569" w:rsidRPr="0041700B" w:rsidRDefault="00BD0569" w:rsidP="00BD0569">
      <w:pPr>
        <w:autoSpaceDE w:val="0"/>
        <w:autoSpaceDN w:val="0"/>
        <w:adjustRightInd w:val="0"/>
        <w:spacing w:after="0" w:line="240" w:lineRule="auto"/>
        <w:jc w:val="both"/>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t>“Security attacks”</w:t>
      </w:r>
    </w:p>
    <w:p w:rsidR="00BD0569" w:rsidRPr="00BD0569" w:rsidRDefault="00BD0569" w:rsidP="00BD0569">
      <w:pPr>
        <w:shd w:val="clear" w:color="auto" w:fill="FFFFFF"/>
        <w:spacing w:after="0" w:line="240" w:lineRule="auto"/>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b/>
          <w:bCs/>
          <w:spacing w:val="-2"/>
          <w:sz w:val="28"/>
          <w:szCs w:val="28"/>
        </w:rPr>
        <w:t>Active attacks:</w:t>
      </w:r>
      <w:r w:rsidRPr="00BD0569">
        <w:rPr>
          <w:rFonts w:ascii="Arial Unicode MS" w:eastAsia="Arial Unicode MS" w:hAnsi="Arial Unicode MS" w:cs="Arial Unicode MS"/>
          <w:spacing w:val="-2"/>
          <w:sz w:val="28"/>
          <w:szCs w:val="28"/>
        </w:rPr>
        <w:t xml:space="preserve"> An Active attack attempts to alter system resources or effect their operations. Active </w:t>
      </w:r>
      <w:proofErr w:type="gramStart"/>
      <w:r w:rsidRPr="00BD0569">
        <w:rPr>
          <w:rFonts w:ascii="Arial Unicode MS" w:eastAsia="Arial Unicode MS" w:hAnsi="Arial Unicode MS" w:cs="Arial Unicode MS"/>
          <w:spacing w:val="-2"/>
          <w:sz w:val="28"/>
          <w:szCs w:val="28"/>
        </w:rPr>
        <w:t>attack involve</w:t>
      </w:r>
      <w:proofErr w:type="gramEnd"/>
      <w:r w:rsidRPr="00BD0569">
        <w:rPr>
          <w:rFonts w:ascii="Arial Unicode MS" w:eastAsia="Arial Unicode MS" w:hAnsi="Arial Unicode MS" w:cs="Arial Unicode MS"/>
          <w:spacing w:val="-2"/>
          <w:sz w:val="28"/>
          <w:szCs w:val="28"/>
        </w:rPr>
        <w:t xml:space="preserve"> some modification of the data stream or creation of false statement. Types of active attacks are as following:</w:t>
      </w:r>
    </w:p>
    <w:p w:rsidR="00BD0569" w:rsidRPr="00BD0569" w:rsidRDefault="00BD0569" w:rsidP="00BD0569">
      <w:pPr>
        <w:numPr>
          <w:ilvl w:val="0"/>
          <w:numId w:val="1"/>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t>Masquerade –</w:t>
      </w:r>
      <w:r w:rsidRPr="00BD0569">
        <w:rPr>
          <w:rFonts w:ascii="Arial Unicode MS" w:eastAsia="Arial Unicode MS" w:hAnsi="Arial Unicode MS" w:cs="Arial Unicode MS"/>
          <w:sz w:val="28"/>
          <w:szCs w:val="28"/>
        </w:rPr>
        <w:br/>
        <w:t xml:space="preserve">Masquerade attack takes place when one entity pretends to be different entity. A Masquerade attack involves one of the other </w:t>
      </w:r>
      <w:proofErr w:type="gramStart"/>
      <w:r w:rsidRPr="00BD0569">
        <w:rPr>
          <w:rFonts w:ascii="Arial Unicode MS" w:eastAsia="Arial Unicode MS" w:hAnsi="Arial Unicode MS" w:cs="Arial Unicode MS"/>
          <w:sz w:val="28"/>
          <w:szCs w:val="28"/>
        </w:rPr>
        <w:t>form</w:t>
      </w:r>
      <w:proofErr w:type="gramEnd"/>
      <w:r w:rsidRPr="00BD0569">
        <w:rPr>
          <w:rFonts w:ascii="Arial Unicode MS" w:eastAsia="Arial Unicode MS" w:hAnsi="Arial Unicode MS" w:cs="Arial Unicode MS"/>
          <w:sz w:val="28"/>
          <w:szCs w:val="28"/>
        </w:rPr>
        <w:t xml:space="preserve"> of active attacks.</w:t>
      </w:r>
    </w:p>
    <w:p w:rsidR="00BD0569" w:rsidRPr="00BD0569" w:rsidRDefault="00BD056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drawing>
          <wp:inline distT="0" distB="0" distL="0" distR="0">
            <wp:extent cx="5238750" cy="3333750"/>
            <wp:effectExtent l="19050" t="0" r="0" b="0"/>
            <wp:docPr id="1" name="Picture 1" descr="https://media.geeksforgeeks.org/wp-content/uploads/new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new3-1.png"/>
                    <pic:cNvPicPr>
                      <a:picLocks noChangeAspect="1" noChangeArrowheads="1"/>
                    </pic:cNvPicPr>
                  </pic:nvPicPr>
                  <pic:blipFill>
                    <a:blip r:embed="rId5"/>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BD0569" w:rsidRPr="00BD0569" w:rsidRDefault="00BD0569" w:rsidP="00BD0569">
      <w:pPr>
        <w:numPr>
          <w:ilvl w:val="0"/>
          <w:numId w:val="1"/>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lastRenderedPageBreak/>
        <w:t>Modification of messages –</w:t>
      </w:r>
      <w:r w:rsidRPr="00BD0569">
        <w:rPr>
          <w:rFonts w:ascii="Arial Unicode MS" w:eastAsia="Arial Unicode MS" w:hAnsi="Arial Unicode MS" w:cs="Arial Unicode MS"/>
          <w:sz w:val="28"/>
          <w:szCs w:val="28"/>
        </w:rPr>
        <w:br/>
        <w:t xml:space="preserve">It means that some portion of a message is altered or that message is delayed or reordered to produce an </w:t>
      </w:r>
      <w:proofErr w:type="spellStart"/>
      <w:r w:rsidRPr="00BD0569">
        <w:rPr>
          <w:rFonts w:ascii="Arial Unicode MS" w:eastAsia="Arial Unicode MS" w:hAnsi="Arial Unicode MS" w:cs="Arial Unicode MS"/>
          <w:sz w:val="28"/>
          <w:szCs w:val="28"/>
        </w:rPr>
        <w:t>unauthorised</w:t>
      </w:r>
      <w:proofErr w:type="spellEnd"/>
      <w:r w:rsidRPr="00BD0569">
        <w:rPr>
          <w:rFonts w:ascii="Arial Unicode MS" w:eastAsia="Arial Unicode MS" w:hAnsi="Arial Unicode MS" w:cs="Arial Unicode MS"/>
          <w:sz w:val="28"/>
          <w:szCs w:val="28"/>
        </w:rPr>
        <w:t xml:space="preserve"> effect. For example, a message meaning “Allow JOHN to read confidential file X” is modified as “Allow Smith to read confidential file X”.</w:t>
      </w:r>
    </w:p>
    <w:p w:rsidR="00BD0569" w:rsidRPr="00BD0569" w:rsidRDefault="00BD056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drawing>
          <wp:inline distT="0" distB="0" distL="0" distR="0">
            <wp:extent cx="5238750" cy="3333750"/>
            <wp:effectExtent l="19050" t="0" r="0" b="0"/>
            <wp:docPr id="2" name="Picture 2" descr="https://media.geeksforgeeks.org/wp-content/uploads/n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new4.png"/>
                    <pic:cNvPicPr>
                      <a:picLocks noChangeAspect="1" noChangeArrowheads="1"/>
                    </pic:cNvPicPr>
                  </pic:nvPicPr>
                  <pic:blipFill>
                    <a:blip r:embed="rId6"/>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BD0569" w:rsidRPr="00BD0569" w:rsidRDefault="00BD0569" w:rsidP="00BD0569">
      <w:pPr>
        <w:shd w:val="clear" w:color="auto" w:fill="FFFFFF"/>
        <w:spacing w:after="0" w:line="240" w:lineRule="auto"/>
        <w:ind w:left="540"/>
        <w:textAlignment w:val="baseline"/>
        <w:rPr>
          <w:rFonts w:ascii="Arial Unicode MS" w:eastAsia="Arial Unicode MS" w:hAnsi="Arial Unicode MS" w:cs="Arial Unicode MS"/>
          <w:sz w:val="28"/>
          <w:szCs w:val="28"/>
        </w:rPr>
      </w:pPr>
    </w:p>
    <w:p w:rsidR="00BD0569" w:rsidRPr="00BD0569" w:rsidRDefault="00BD0569" w:rsidP="00BD0569">
      <w:pPr>
        <w:shd w:val="clear" w:color="auto" w:fill="FFFFFF"/>
        <w:spacing w:after="0" w:line="240" w:lineRule="auto"/>
        <w:ind w:left="540"/>
        <w:textAlignment w:val="baseline"/>
        <w:rPr>
          <w:rFonts w:ascii="Arial Unicode MS" w:eastAsia="Arial Unicode MS" w:hAnsi="Arial Unicode MS" w:cs="Arial Unicode MS"/>
          <w:sz w:val="28"/>
          <w:szCs w:val="28"/>
        </w:rPr>
      </w:pPr>
    </w:p>
    <w:p w:rsidR="00BD0569" w:rsidRPr="00BD0569" w:rsidRDefault="00BD0569" w:rsidP="00BD0569">
      <w:pPr>
        <w:numPr>
          <w:ilvl w:val="0"/>
          <w:numId w:val="1"/>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t>Repudiation –</w:t>
      </w:r>
      <w:r w:rsidRPr="00BD0569">
        <w:rPr>
          <w:rFonts w:ascii="Arial Unicode MS" w:eastAsia="Arial Unicode MS" w:hAnsi="Arial Unicode MS" w:cs="Arial Unicode MS"/>
          <w:sz w:val="28"/>
          <w:szCs w:val="28"/>
        </w:rPr>
        <w:br/>
        <w:t xml:space="preserve">This attack is done by either sender or receiver. The sender or receiver can deny later that he/she has </w:t>
      </w:r>
      <w:proofErr w:type="gramStart"/>
      <w:r w:rsidRPr="00BD0569">
        <w:rPr>
          <w:rFonts w:ascii="Arial Unicode MS" w:eastAsia="Arial Unicode MS" w:hAnsi="Arial Unicode MS" w:cs="Arial Unicode MS"/>
          <w:sz w:val="28"/>
          <w:szCs w:val="28"/>
        </w:rPr>
        <w:t>send</w:t>
      </w:r>
      <w:proofErr w:type="gramEnd"/>
      <w:r w:rsidRPr="00BD0569">
        <w:rPr>
          <w:rFonts w:ascii="Arial Unicode MS" w:eastAsia="Arial Unicode MS" w:hAnsi="Arial Unicode MS" w:cs="Arial Unicode MS"/>
          <w:sz w:val="28"/>
          <w:szCs w:val="28"/>
        </w:rPr>
        <w:t xml:space="preserve"> or receive a message. For example, customer ask his Bank “To transfer an amount to someone” and later on the </w:t>
      </w:r>
      <w:proofErr w:type="gramStart"/>
      <w:r w:rsidRPr="00BD0569">
        <w:rPr>
          <w:rFonts w:ascii="Arial Unicode MS" w:eastAsia="Arial Unicode MS" w:hAnsi="Arial Unicode MS" w:cs="Arial Unicode MS"/>
          <w:sz w:val="28"/>
          <w:szCs w:val="28"/>
        </w:rPr>
        <w:t>sender(</w:t>
      </w:r>
      <w:proofErr w:type="gramEnd"/>
      <w:r w:rsidRPr="00BD0569">
        <w:rPr>
          <w:rFonts w:ascii="Arial Unicode MS" w:eastAsia="Arial Unicode MS" w:hAnsi="Arial Unicode MS" w:cs="Arial Unicode MS"/>
          <w:sz w:val="28"/>
          <w:szCs w:val="28"/>
        </w:rPr>
        <w:t>customer) deny that he had made such a request. This is repudiation.</w:t>
      </w:r>
    </w:p>
    <w:p w:rsidR="00BD0569" w:rsidRPr="00BD0569" w:rsidRDefault="00BD0569" w:rsidP="00BD0569">
      <w:pPr>
        <w:numPr>
          <w:ilvl w:val="0"/>
          <w:numId w:val="1"/>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lastRenderedPageBreak/>
        <w:t>Replay –</w:t>
      </w:r>
      <w:r w:rsidRPr="00BD0569">
        <w:rPr>
          <w:rFonts w:ascii="Arial Unicode MS" w:eastAsia="Arial Unicode MS" w:hAnsi="Arial Unicode MS" w:cs="Arial Unicode MS"/>
          <w:sz w:val="28"/>
          <w:szCs w:val="28"/>
        </w:rPr>
        <w:br/>
        <w:t>It involves the passive capture of a message and its subsequent the transmission to produce an authorized effect.</w:t>
      </w:r>
    </w:p>
    <w:p w:rsidR="00BD0569" w:rsidRPr="00BD0569" w:rsidRDefault="00BD056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drawing>
          <wp:inline distT="0" distB="0" distL="0" distR="0">
            <wp:extent cx="5238750" cy="3333750"/>
            <wp:effectExtent l="19050" t="0" r="0" b="0"/>
            <wp:docPr id="3" name="Picture 3" descr="https://media.geeksforgeeks.org/wp-content/uploads/ne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new5.png"/>
                    <pic:cNvPicPr>
                      <a:picLocks noChangeAspect="1" noChangeArrowheads="1"/>
                    </pic:cNvPicPr>
                  </pic:nvPicPr>
                  <pic:blipFill>
                    <a:blip r:embed="rId7"/>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BD0569" w:rsidRPr="00BD0569" w:rsidRDefault="00BD0569" w:rsidP="00BD0569">
      <w:pPr>
        <w:numPr>
          <w:ilvl w:val="0"/>
          <w:numId w:val="1"/>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t>Denial of Service –</w:t>
      </w:r>
      <w:r w:rsidRPr="00BD0569">
        <w:rPr>
          <w:rFonts w:ascii="Arial Unicode MS" w:eastAsia="Arial Unicode MS" w:hAnsi="Arial Unicode MS" w:cs="Arial Unicode MS"/>
          <w:sz w:val="28"/>
          <w:szCs w:val="28"/>
        </w:rPr>
        <w:br/>
        <w:t xml:space="preserve">It prevents normal use of communication facilities. This attack may have a specific target. For example, an entity may suppress all messages directed to a particular destination. Another form of service denial is the </w:t>
      </w:r>
      <w:proofErr w:type="gramStart"/>
      <w:r w:rsidRPr="00BD0569">
        <w:rPr>
          <w:rFonts w:ascii="Arial Unicode MS" w:eastAsia="Arial Unicode MS" w:hAnsi="Arial Unicode MS" w:cs="Arial Unicode MS"/>
          <w:sz w:val="28"/>
          <w:szCs w:val="28"/>
        </w:rPr>
        <w:t>disruption of an entire network wither</w:t>
      </w:r>
      <w:proofErr w:type="gramEnd"/>
      <w:r w:rsidRPr="00BD0569">
        <w:rPr>
          <w:rFonts w:ascii="Arial Unicode MS" w:eastAsia="Arial Unicode MS" w:hAnsi="Arial Unicode MS" w:cs="Arial Unicode MS"/>
          <w:sz w:val="28"/>
          <w:szCs w:val="28"/>
        </w:rPr>
        <w:t xml:space="preserve"> by disabling the network or by overloading it by messages so as to degrade performance.</w:t>
      </w:r>
    </w:p>
    <w:p w:rsidR="00BD0569" w:rsidRPr="00BD0569" w:rsidRDefault="00BD056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lastRenderedPageBreak/>
        <w:drawing>
          <wp:inline distT="0" distB="0" distL="0" distR="0">
            <wp:extent cx="5238750" cy="3333750"/>
            <wp:effectExtent l="19050" t="0" r="0" b="0"/>
            <wp:docPr id="4" name="Picture 4" descr="https://media.geeksforgeeks.org/wp-content/uploads/ne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new6.png"/>
                    <pic:cNvPicPr>
                      <a:picLocks noChangeAspect="1" noChangeArrowheads="1"/>
                    </pic:cNvPicPr>
                  </pic:nvPicPr>
                  <pic:blipFill>
                    <a:blip r:embed="rId8"/>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BD0569" w:rsidRPr="00BD0569" w:rsidRDefault="00BD0569" w:rsidP="00BD0569">
      <w:pPr>
        <w:shd w:val="clear" w:color="auto" w:fill="FFFFFF"/>
        <w:spacing w:after="0" w:line="240" w:lineRule="auto"/>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b/>
          <w:bCs/>
          <w:spacing w:val="-2"/>
          <w:sz w:val="28"/>
          <w:szCs w:val="28"/>
        </w:rPr>
        <w:t>Passive attacks:</w:t>
      </w:r>
      <w:r w:rsidRPr="00BD0569">
        <w:rPr>
          <w:rFonts w:ascii="Arial Unicode MS" w:eastAsia="Arial Unicode MS" w:hAnsi="Arial Unicode MS" w:cs="Arial Unicode MS"/>
          <w:spacing w:val="-2"/>
          <w:sz w:val="28"/>
          <w:szCs w:val="28"/>
        </w:rPr>
        <w:t> A Passive attack attempts to learn or make use of information from the system but does not affect system resources. Passive Attacks are in the nature of eavesdropping on or monitoring of transmission. The goal of the opponent is to obtain information is being transmitted. Types of Passive attacks are as following:</w:t>
      </w:r>
    </w:p>
    <w:p w:rsidR="00BD0569" w:rsidRPr="00BD0569" w:rsidRDefault="00BD0569" w:rsidP="00BD0569">
      <w:pPr>
        <w:numPr>
          <w:ilvl w:val="0"/>
          <w:numId w:val="2"/>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t>The release of message content –</w:t>
      </w:r>
      <w:r w:rsidRPr="00BD0569">
        <w:rPr>
          <w:rFonts w:ascii="Arial Unicode MS" w:eastAsia="Arial Unicode MS" w:hAnsi="Arial Unicode MS" w:cs="Arial Unicode MS"/>
          <w:sz w:val="28"/>
          <w:szCs w:val="28"/>
        </w:rPr>
        <w:br/>
        <w:t>Telephonic conversation, an electronic mail message or a transferred file may contain sensitive or confidential information. We would like to prevent an opponent from learning the contents of these transmissions.</w:t>
      </w:r>
    </w:p>
    <w:p w:rsidR="00BD0569" w:rsidRPr="00BD0569" w:rsidRDefault="00BD056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lastRenderedPageBreak/>
        <w:drawing>
          <wp:inline distT="0" distB="0" distL="0" distR="0">
            <wp:extent cx="5238750" cy="3333750"/>
            <wp:effectExtent l="19050" t="0" r="0" b="0"/>
            <wp:docPr id="5" name="Picture 5" descr="https://media.geeksforgeeks.org/wp-content/uploads/ne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new1-1.png"/>
                    <pic:cNvPicPr>
                      <a:picLocks noChangeAspect="1" noChangeArrowheads="1"/>
                    </pic:cNvPicPr>
                  </pic:nvPicPr>
                  <pic:blipFill>
                    <a:blip r:embed="rId9"/>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BD0569" w:rsidRPr="00BD0569" w:rsidRDefault="00BD0569" w:rsidP="00BD0569">
      <w:pPr>
        <w:numPr>
          <w:ilvl w:val="0"/>
          <w:numId w:val="2"/>
        </w:numPr>
        <w:shd w:val="clear" w:color="auto" w:fill="FFFFFF"/>
        <w:spacing w:after="0" w:line="240" w:lineRule="auto"/>
        <w:ind w:left="540"/>
        <w:textAlignment w:val="baseline"/>
        <w:rPr>
          <w:rFonts w:ascii="Arial Unicode MS" w:eastAsia="Arial Unicode MS" w:hAnsi="Arial Unicode MS" w:cs="Arial Unicode MS"/>
          <w:sz w:val="28"/>
          <w:szCs w:val="28"/>
        </w:rPr>
      </w:pPr>
      <w:r w:rsidRPr="0041700B">
        <w:rPr>
          <w:rFonts w:ascii="Arial Unicode MS" w:eastAsia="Arial Unicode MS" w:hAnsi="Arial Unicode MS" w:cs="Arial Unicode MS"/>
          <w:b/>
          <w:bCs/>
          <w:sz w:val="28"/>
          <w:szCs w:val="28"/>
        </w:rPr>
        <w:t>Traffic analysis –</w:t>
      </w:r>
      <w:r w:rsidRPr="00BD0569">
        <w:rPr>
          <w:rFonts w:ascii="Arial Unicode MS" w:eastAsia="Arial Unicode MS" w:hAnsi="Arial Unicode MS" w:cs="Arial Unicode MS"/>
          <w:sz w:val="28"/>
          <w:szCs w:val="28"/>
        </w:rPr>
        <w:br/>
        <w:t>Suppose that we had a way of masking (encryption) of information, so that the attacker even if captured the message could not extract any information from the message.</w:t>
      </w:r>
      <w:r w:rsidRPr="00BD0569">
        <w:rPr>
          <w:rFonts w:ascii="Arial Unicode MS" w:eastAsia="Arial Unicode MS" w:hAnsi="Arial Unicode MS" w:cs="Arial Unicode MS"/>
          <w:sz w:val="28"/>
          <w:szCs w:val="28"/>
        </w:rPr>
        <w:br/>
        <w:t>The opponent could determine the location and identity of communicating host and could observe the frequency and length of messages being exchanged. This information might be useful in guessing the nature of the communication that was taking place.</w:t>
      </w:r>
    </w:p>
    <w:p w:rsidR="00BD0569" w:rsidRPr="0041700B" w:rsidRDefault="00BD056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lastRenderedPageBreak/>
        <w:drawing>
          <wp:inline distT="0" distB="0" distL="0" distR="0">
            <wp:extent cx="5238750" cy="3333750"/>
            <wp:effectExtent l="19050" t="0" r="0" b="0"/>
            <wp:docPr id="6" name="Picture 6" descr="https://media.geeksforgeeks.org/wp-content/uploads/new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new2-2.png"/>
                    <pic:cNvPicPr>
                      <a:picLocks noChangeAspect="1" noChangeArrowheads="1"/>
                    </pic:cNvPicPr>
                  </pic:nvPicPr>
                  <pic:blipFill>
                    <a:blip r:embed="rId10"/>
                    <a:srcRect/>
                    <a:stretch>
                      <a:fillRect/>
                    </a:stretch>
                  </pic:blipFill>
                  <pic:spPr bwMode="auto">
                    <a:xfrm>
                      <a:off x="0" y="0"/>
                      <a:ext cx="5238750" cy="3333750"/>
                    </a:xfrm>
                    <a:prstGeom prst="rect">
                      <a:avLst/>
                    </a:prstGeom>
                    <a:noFill/>
                    <a:ln w="9525">
                      <a:noFill/>
                      <a:miter lim="800000"/>
                      <a:headEnd/>
                      <a:tailEnd/>
                    </a:ln>
                  </pic:spPr>
                </pic:pic>
              </a:graphicData>
            </a:graphic>
          </wp:inline>
        </w:drawing>
      </w:r>
    </w:p>
    <w:p w:rsidR="00252829" w:rsidRPr="0041700B" w:rsidRDefault="00252829" w:rsidP="00BD0569">
      <w:pPr>
        <w:shd w:val="clear" w:color="auto" w:fill="FFFFFF"/>
        <w:spacing w:after="150" w:line="240" w:lineRule="auto"/>
        <w:ind w:left="54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spacing w:val="-2"/>
          <w:sz w:val="28"/>
          <w:szCs w:val="28"/>
        </w:rPr>
        <w:tab/>
      </w:r>
      <w:r w:rsidRPr="0041700B">
        <w:rPr>
          <w:rFonts w:ascii="Arial Unicode MS" w:eastAsia="Arial Unicode MS" w:hAnsi="Arial Unicode MS" w:cs="Arial Unicode MS"/>
          <w:spacing w:val="-2"/>
          <w:sz w:val="28"/>
          <w:szCs w:val="28"/>
        </w:rPr>
        <w:tab/>
      </w:r>
      <w:r w:rsidRPr="0041700B">
        <w:rPr>
          <w:rFonts w:ascii="Arial Unicode MS" w:eastAsia="Arial Unicode MS" w:hAnsi="Arial Unicode MS" w:cs="Arial Unicode MS"/>
          <w:spacing w:val="-2"/>
          <w:sz w:val="28"/>
          <w:szCs w:val="28"/>
        </w:rPr>
        <w:tab/>
      </w:r>
      <w:r w:rsidRPr="0041700B">
        <w:rPr>
          <w:rFonts w:ascii="Arial Unicode MS" w:eastAsia="Arial Unicode MS" w:hAnsi="Arial Unicode MS" w:cs="Arial Unicode MS"/>
          <w:spacing w:val="-2"/>
          <w:sz w:val="28"/>
          <w:szCs w:val="28"/>
        </w:rPr>
        <w:tab/>
      </w:r>
      <w:r w:rsidRPr="0041700B">
        <w:rPr>
          <w:rFonts w:ascii="Arial Unicode MS" w:eastAsia="Arial Unicode MS" w:hAnsi="Arial Unicode MS" w:cs="Arial Unicode MS"/>
          <w:spacing w:val="-2"/>
          <w:sz w:val="28"/>
          <w:szCs w:val="28"/>
        </w:rPr>
        <w:tab/>
      </w:r>
      <w:r w:rsidRPr="0041700B">
        <w:rPr>
          <w:rFonts w:ascii="Arial Unicode MS" w:eastAsia="Arial Unicode MS" w:hAnsi="Arial Unicode MS" w:cs="Arial Unicode MS"/>
          <w:spacing w:val="-2"/>
          <w:sz w:val="28"/>
          <w:szCs w:val="28"/>
        </w:rPr>
        <w:tab/>
        <w:t>“Security services”</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Authentication</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The assurance that the communicating entity is the one that it claims to be.</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Peer Entity Authentication</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 xml:space="preserve">Used in association with a logical connection to provide confidence in the identity of the </w:t>
      </w:r>
      <w:proofErr w:type="spellStart"/>
      <w:r w:rsidRPr="0041700B">
        <w:rPr>
          <w:rFonts w:ascii="Arial Unicode MS" w:eastAsia="Arial Unicode MS" w:hAnsi="Arial Unicode MS" w:cs="Arial Unicode MS"/>
          <w:sz w:val="28"/>
          <w:szCs w:val="28"/>
        </w:rPr>
        <w:t>entitiesconnected</w:t>
      </w:r>
      <w:proofErr w:type="spellEnd"/>
      <w:r w:rsidRPr="0041700B">
        <w:rPr>
          <w:rFonts w:ascii="Arial Unicode MS" w:eastAsia="Arial Unicode MS" w:hAnsi="Arial Unicode MS" w:cs="Arial Unicode MS"/>
          <w:sz w:val="28"/>
          <w:szCs w:val="28"/>
        </w:rPr>
        <w:t>.</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Data-Origin Authentication</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 xml:space="preserve">In a connectionless transfer, provides assurance </w:t>
      </w:r>
      <w:proofErr w:type="spellStart"/>
      <w:r w:rsidRPr="0041700B">
        <w:rPr>
          <w:rFonts w:ascii="Arial Unicode MS" w:eastAsia="Arial Unicode MS" w:hAnsi="Arial Unicode MS" w:cs="Arial Unicode MS"/>
          <w:sz w:val="28"/>
          <w:szCs w:val="28"/>
        </w:rPr>
        <w:t>thatthe</w:t>
      </w:r>
      <w:proofErr w:type="spellEnd"/>
      <w:r w:rsidRPr="0041700B">
        <w:rPr>
          <w:rFonts w:ascii="Arial Unicode MS" w:eastAsia="Arial Unicode MS" w:hAnsi="Arial Unicode MS" w:cs="Arial Unicode MS"/>
          <w:sz w:val="28"/>
          <w:szCs w:val="28"/>
        </w:rPr>
        <w:t xml:space="preserve"> source of received data is as claimed.</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Access Control</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The prevention of unauthorized use of a resource(i.e., this service controls who can have access to are</w:t>
      </w:r>
      <w:r w:rsidR="00CD580D" w:rsidRPr="0041700B">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source, under what conditions access can occur,</w:t>
      </w:r>
      <w:r w:rsidR="00CD580D" w:rsidRPr="0041700B">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and what those accessing the resource are allowed</w:t>
      </w:r>
      <w:r w:rsidR="00CD580D" w:rsidRPr="0041700B">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to do).</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Data Confidentiality</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The protection of data from unauthorized</w:t>
      </w:r>
      <w:r w:rsidR="00CD580D" w:rsidRPr="0041700B">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disclosure.</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lastRenderedPageBreak/>
        <w:t>Connection Confidentiality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The protection of all user data on a connection.</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Connectionless Confidentiality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The protection of all user data in a single data block.</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Selective-Field Confidentiality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The confidentiality of selected fields within the user</w:t>
      </w:r>
      <w:r w:rsidR="00CD580D" w:rsidRPr="0041700B">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data on a connection or in a single data block.</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Traffic-Flow Confidentiality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The protection of the information that might be</w:t>
      </w:r>
      <w:r w:rsidR="00CD580D" w:rsidRPr="0041700B">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derived from observation of traffic flows.</w:t>
      </w:r>
      <w:proofErr w:type="gramEnd"/>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Data Integrity</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The assurance that data received are exactly as sent by an authorized entity (i.e., contain no modification, insertion, deletion, or replay).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Connection Integrity with Recovery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Provides for the integrity of all user data on a connection and detects any modification, insertion, deletion, or replay of any data within an entire data sequence, with recovery attempted.</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Connection Integrity without Recovery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As above, but provides only detection without recovery.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Selective-Field Connection Integrity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Provides for the integrity of selected fields within the user data of a data block transferred over a connection and takes the form of determination of whether the selected fields have been modified, inserted, deleted, or replayed.</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Connectionless Integrity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lastRenderedPageBreak/>
        <w:t>Provides for the integrity of a single connectionless data block and may take the form of detection of data modification. Additionally, a limited form of replay detection may be provided.</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Selective-Field Connectionless Integrity</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Provides for the integrity of selected fields within a single connectionless data block; takes the form of determination of whether the selected fields have been modified.</w:t>
      </w:r>
    </w:p>
    <w:p w:rsidR="00252829" w:rsidRPr="0041700B" w:rsidRDefault="00252829" w:rsidP="00252829">
      <w:pPr>
        <w:autoSpaceDE w:val="0"/>
        <w:autoSpaceDN w:val="0"/>
        <w:adjustRightInd w:val="0"/>
        <w:spacing w:after="0" w:line="240" w:lineRule="auto"/>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 xml:space="preserve">Non repudiation </w:t>
      </w:r>
      <w:r w:rsidRPr="0041700B">
        <w:rPr>
          <w:rFonts w:ascii="Arial Unicode MS" w:eastAsia="Arial Unicode MS" w:hAnsi="Arial Unicode MS" w:cs="Arial Unicode MS"/>
          <w:sz w:val="28"/>
          <w:szCs w:val="28"/>
        </w:rPr>
        <w:t>Provides protection against denial by one of the entities involved in a communication of having participated in all or part of the communication.</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Non repudiation, Origin</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Proof that the message was sent by the specified party.</w:t>
      </w:r>
      <w:proofErr w:type="gramEnd"/>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b/>
          <w:bCs/>
          <w:sz w:val="28"/>
          <w:szCs w:val="28"/>
        </w:rPr>
      </w:pPr>
      <w:r w:rsidRPr="0041700B">
        <w:rPr>
          <w:rFonts w:ascii="Arial Unicode MS" w:eastAsia="Arial Unicode MS" w:hAnsi="Arial Unicode MS" w:cs="Arial Unicode MS"/>
          <w:b/>
          <w:bCs/>
          <w:sz w:val="28"/>
          <w:szCs w:val="28"/>
        </w:rPr>
        <w:t>Non repudiation, Destination</w:t>
      </w:r>
    </w:p>
    <w:p w:rsidR="00252829" w:rsidRPr="0041700B" w:rsidRDefault="00252829" w:rsidP="00252829">
      <w:pPr>
        <w:autoSpaceDE w:val="0"/>
        <w:autoSpaceDN w:val="0"/>
        <w:adjustRightInd w:val="0"/>
        <w:spacing w:after="0" w:line="240" w:lineRule="auto"/>
        <w:ind w:left="720"/>
        <w:rPr>
          <w:rFonts w:ascii="Arial Unicode MS" w:eastAsia="Arial Unicode MS" w:hAnsi="Arial Unicode MS" w:cs="Arial Unicode MS"/>
          <w:sz w:val="28"/>
          <w:szCs w:val="28"/>
        </w:rPr>
      </w:pPr>
      <w:proofErr w:type="gramStart"/>
      <w:r w:rsidRPr="0041700B">
        <w:rPr>
          <w:rFonts w:ascii="Arial Unicode MS" w:eastAsia="Arial Unicode MS" w:hAnsi="Arial Unicode MS" w:cs="Arial Unicode MS"/>
          <w:sz w:val="28"/>
          <w:szCs w:val="28"/>
        </w:rPr>
        <w:t>Proof that the message was received by the specified party.</w:t>
      </w:r>
      <w:proofErr w:type="gramEnd"/>
    </w:p>
    <w:p w:rsidR="00CD580D" w:rsidRPr="0041700B" w:rsidRDefault="00CD580D" w:rsidP="00252829">
      <w:pPr>
        <w:autoSpaceDE w:val="0"/>
        <w:autoSpaceDN w:val="0"/>
        <w:adjustRightInd w:val="0"/>
        <w:spacing w:after="0" w:line="240" w:lineRule="auto"/>
        <w:ind w:left="720"/>
        <w:rPr>
          <w:rFonts w:ascii="Arial Unicode MS" w:eastAsia="Arial Unicode MS" w:hAnsi="Arial Unicode MS" w:cs="Arial Unicode MS"/>
          <w:sz w:val="28"/>
          <w:szCs w:val="28"/>
        </w:rPr>
      </w:pPr>
    </w:p>
    <w:p w:rsidR="00CD580D" w:rsidRPr="0041700B" w:rsidRDefault="00CD580D" w:rsidP="00252829">
      <w:pPr>
        <w:autoSpaceDE w:val="0"/>
        <w:autoSpaceDN w:val="0"/>
        <w:adjustRightInd w:val="0"/>
        <w:spacing w:after="0" w:line="240" w:lineRule="auto"/>
        <w:ind w:left="720"/>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ab/>
      </w:r>
      <w:r w:rsidRPr="0041700B">
        <w:rPr>
          <w:rFonts w:ascii="Arial Unicode MS" w:eastAsia="Arial Unicode MS" w:hAnsi="Arial Unicode MS" w:cs="Arial Unicode MS"/>
          <w:sz w:val="28"/>
          <w:szCs w:val="28"/>
        </w:rPr>
        <w:tab/>
      </w:r>
      <w:r w:rsidRPr="0041700B">
        <w:rPr>
          <w:rFonts w:ascii="Arial Unicode MS" w:eastAsia="Arial Unicode MS" w:hAnsi="Arial Unicode MS" w:cs="Arial Unicode MS"/>
          <w:sz w:val="28"/>
          <w:szCs w:val="28"/>
        </w:rPr>
        <w:tab/>
      </w:r>
      <w:r w:rsidRPr="0041700B">
        <w:rPr>
          <w:rFonts w:ascii="Arial Unicode MS" w:eastAsia="Arial Unicode MS" w:hAnsi="Arial Unicode MS" w:cs="Arial Unicode MS"/>
          <w:sz w:val="28"/>
          <w:szCs w:val="28"/>
        </w:rPr>
        <w:tab/>
      </w:r>
      <w:r w:rsidRPr="0041700B">
        <w:rPr>
          <w:rFonts w:ascii="Arial Unicode MS" w:eastAsia="Arial Unicode MS" w:hAnsi="Arial Unicode MS" w:cs="Arial Unicode MS"/>
          <w:sz w:val="28"/>
          <w:szCs w:val="28"/>
        </w:rPr>
        <w:tab/>
        <w:t>“Security mechanism”</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Specific Security Mechanisms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May be incorporated into the appropriate protocol layer in order to provide some of the OSI security services.</w:t>
      </w:r>
      <w:proofErr w:type="gramEnd"/>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proofErr w:type="spellStart"/>
      <w:r w:rsidRPr="0041700B">
        <w:rPr>
          <w:rFonts w:ascii="Arial Unicode MS" w:eastAsia="Arial Unicode MS" w:hAnsi="Arial Unicode MS" w:cs="Arial Unicode MS"/>
          <w:b/>
          <w:bCs/>
          <w:color w:val="000000"/>
          <w:sz w:val="28"/>
          <w:szCs w:val="28"/>
        </w:rPr>
        <w:t>Encipherment</w:t>
      </w:r>
      <w:proofErr w:type="spellEnd"/>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The use of mathematical algorithms to transform data into a form that is not readily intelligible. The transformation and subsequent recovery of the data depend on an algorithm and zero or more encryption n keys.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Digital Signature</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lastRenderedPageBreak/>
        <w:t xml:space="preserve">Data appended to, or a cryptographic transformation of, a data unit that allows a recipient of the data unit to prove the source and integrity of the data unit </w:t>
      </w:r>
      <w:proofErr w:type="spellStart"/>
      <w:r w:rsidRPr="0041700B">
        <w:rPr>
          <w:rFonts w:ascii="Arial Unicode MS" w:eastAsia="Arial Unicode MS" w:hAnsi="Arial Unicode MS" w:cs="Arial Unicode MS"/>
          <w:color w:val="000000"/>
          <w:sz w:val="28"/>
          <w:szCs w:val="28"/>
        </w:rPr>
        <w:t>andprotect</w:t>
      </w:r>
      <w:proofErr w:type="spellEnd"/>
      <w:r w:rsidRPr="0041700B">
        <w:rPr>
          <w:rFonts w:ascii="Arial Unicode MS" w:eastAsia="Arial Unicode MS" w:hAnsi="Arial Unicode MS" w:cs="Arial Unicode MS"/>
          <w:color w:val="000000"/>
          <w:sz w:val="28"/>
          <w:szCs w:val="28"/>
        </w:rPr>
        <w:t xml:space="preserve"> against forgery (e.g., by the recipient).</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Access Control</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A variety of mechanisms that enforce access rights to resources.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Data Integrity</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A variety of mechanisms used to assure the integrity of a data unit or stream of data units.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Authentication Exchange</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A mechanism intended to ensure the identity of an entity by means of information exchange.</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Traffic Padding</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The insertion of bits into gaps in a data stream to frustrate traffic analysis attempts.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Routing Control</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Enables selection of particular physically secure routes for certain data and allows routing changes, especially when a breach of security is suspected.</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Notarization</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The use of a trusted third party to assure certain properties of a data exchange.</w:t>
      </w:r>
      <w:proofErr w:type="gramEnd"/>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Pervasive Security Mechanisms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Mechanisms </w:t>
      </w:r>
      <w:proofErr w:type="gramStart"/>
      <w:r w:rsidRPr="0041700B">
        <w:rPr>
          <w:rFonts w:ascii="Arial Unicode MS" w:eastAsia="Arial Unicode MS" w:hAnsi="Arial Unicode MS" w:cs="Arial Unicode MS"/>
          <w:color w:val="000000"/>
          <w:sz w:val="28"/>
          <w:szCs w:val="28"/>
        </w:rPr>
        <w:t>that are</w:t>
      </w:r>
      <w:proofErr w:type="gramEnd"/>
      <w:r w:rsidRPr="0041700B">
        <w:rPr>
          <w:rFonts w:ascii="Arial Unicode MS" w:eastAsia="Arial Unicode MS" w:hAnsi="Arial Unicode MS" w:cs="Arial Unicode MS"/>
          <w:color w:val="000000"/>
          <w:sz w:val="28"/>
          <w:szCs w:val="28"/>
        </w:rPr>
        <w:t xml:space="preserve"> not specific to any particular OSI security service or protocol layer.</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Trusted Functionality</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That which is perceived to be correct with respect to some criteria (e.g., as established by a security policy).</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lastRenderedPageBreak/>
        <w:t>Security Label</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The marking bound to a resource (which may be a data unit) that names or designates the security attributes </w:t>
      </w:r>
      <w:proofErr w:type="gramStart"/>
      <w:r w:rsidRPr="0041700B">
        <w:rPr>
          <w:rFonts w:ascii="Arial Unicode MS" w:eastAsia="Arial Unicode MS" w:hAnsi="Arial Unicode MS" w:cs="Arial Unicode MS"/>
          <w:color w:val="000000"/>
          <w:sz w:val="28"/>
          <w:szCs w:val="28"/>
        </w:rPr>
        <w:t>of  that</w:t>
      </w:r>
      <w:proofErr w:type="gramEnd"/>
      <w:r w:rsidRPr="0041700B">
        <w:rPr>
          <w:rFonts w:ascii="Arial Unicode MS" w:eastAsia="Arial Unicode MS" w:hAnsi="Arial Unicode MS" w:cs="Arial Unicode MS"/>
          <w:color w:val="000000"/>
          <w:sz w:val="28"/>
          <w:szCs w:val="28"/>
        </w:rPr>
        <w:t xml:space="preserve"> resource.</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Event Detection</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Detection of security-relevant events.</w:t>
      </w:r>
      <w:proofErr w:type="gramEnd"/>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Security Audit Trail</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Data collected and potentially used to facilitate a security audit, which is an independent review and examination of system records and activities.</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Security Recovery</w:t>
      </w:r>
    </w:p>
    <w:p w:rsidR="00CD580D" w:rsidRPr="0041700B" w:rsidRDefault="00CD580D"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Deals with requests from mechanisms, such as event handling and management functions, and takes recovery actions.</w:t>
      </w:r>
    </w:p>
    <w:p w:rsidR="003045C8" w:rsidRPr="0041700B" w:rsidRDefault="003045C8" w:rsidP="00CD580D">
      <w:pPr>
        <w:autoSpaceDE w:val="0"/>
        <w:autoSpaceDN w:val="0"/>
        <w:adjustRightInd w:val="0"/>
        <w:spacing w:after="0" w:line="240" w:lineRule="auto"/>
        <w:rPr>
          <w:rFonts w:ascii="Arial Unicode MS" w:eastAsia="Arial Unicode MS" w:hAnsi="Arial Unicode MS" w:cs="Arial Unicode MS"/>
          <w:color w:val="000000"/>
          <w:sz w:val="28"/>
          <w:szCs w:val="28"/>
        </w:rPr>
      </w:pPr>
    </w:p>
    <w:p w:rsidR="003045C8" w:rsidRPr="0041700B" w:rsidRDefault="003045C8" w:rsidP="00CD580D">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t xml:space="preserve">“Symmetric encryption </w:t>
      </w:r>
      <w:proofErr w:type="gramStart"/>
      <w:r w:rsidRPr="0041700B">
        <w:rPr>
          <w:rFonts w:ascii="Arial Unicode MS" w:eastAsia="Arial Unicode MS" w:hAnsi="Arial Unicode MS" w:cs="Arial Unicode MS"/>
          <w:color w:val="000000"/>
          <w:sz w:val="28"/>
          <w:szCs w:val="28"/>
        </w:rPr>
        <w:t>principles ”</w:t>
      </w:r>
      <w:proofErr w:type="gramEnd"/>
    </w:p>
    <w:p w:rsidR="003045C8" w:rsidRPr="0041700B" w:rsidRDefault="003045C8" w:rsidP="00CD580D">
      <w:pPr>
        <w:autoSpaceDE w:val="0"/>
        <w:autoSpaceDN w:val="0"/>
        <w:adjustRightInd w:val="0"/>
        <w:spacing w:after="0" w:line="240" w:lineRule="auto"/>
        <w:rPr>
          <w:rFonts w:ascii="Arial Unicode MS" w:eastAsia="Arial Unicode MS" w:hAnsi="Arial Unicode MS" w:cs="Arial Unicode MS"/>
          <w:color w:val="000000"/>
          <w:sz w:val="28"/>
          <w:szCs w:val="28"/>
        </w:rPr>
      </w:pP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A </w:t>
      </w:r>
      <w:r w:rsidRPr="0041700B">
        <w:rPr>
          <w:rFonts w:ascii="Arial Unicode MS" w:eastAsia="Arial Unicode MS" w:hAnsi="Arial Unicode MS" w:cs="Arial Unicode MS"/>
          <w:b/>
          <w:bCs/>
          <w:color w:val="000000"/>
          <w:sz w:val="28"/>
          <w:szCs w:val="28"/>
        </w:rPr>
        <w:t xml:space="preserve">symmetric encryption </w:t>
      </w:r>
      <w:r w:rsidRPr="0041700B">
        <w:rPr>
          <w:rFonts w:ascii="Arial Unicode MS" w:eastAsia="Arial Unicode MS" w:hAnsi="Arial Unicode MS" w:cs="Arial Unicode MS"/>
          <w:color w:val="000000"/>
          <w:sz w:val="28"/>
          <w:szCs w:val="28"/>
        </w:rPr>
        <w:t>scheme has five ingredients (Figure 2.1):</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b/>
          <w:bCs/>
          <w:color w:val="000000"/>
          <w:sz w:val="28"/>
          <w:szCs w:val="28"/>
        </w:rPr>
        <w:t xml:space="preserve">Plaintext: </w:t>
      </w:r>
      <w:r w:rsidRPr="0041700B">
        <w:rPr>
          <w:rFonts w:ascii="Arial Unicode MS" w:eastAsia="Arial Unicode MS" w:hAnsi="Arial Unicode MS" w:cs="Arial Unicode MS"/>
          <w:color w:val="000000"/>
          <w:sz w:val="28"/>
          <w:szCs w:val="28"/>
        </w:rPr>
        <w:t>This is the original message or data that is fed into the algorithm</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as</w:t>
      </w:r>
      <w:proofErr w:type="gramEnd"/>
      <w:r w:rsidRPr="0041700B">
        <w:rPr>
          <w:rFonts w:ascii="Arial Unicode MS" w:eastAsia="Arial Unicode MS" w:hAnsi="Arial Unicode MS" w:cs="Arial Unicode MS"/>
          <w:color w:val="000000"/>
          <w:sz w:val="28"/>
          <w:szCs w:val="28"/>
        </w:rPr>
        <w:t xml:space="preserve"> input.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b/>
          <w:bCs/>
          <w:color w:val="000000"/>
          <w:sz w:val="28"/>
          <w:szCs w:val="28"/>
        </w:rPr>
        <w:t xml:space="preserve">Encryption algorithm: </w:t>
      </w:r>
      <w:r w:rsidRPr="0041700B">
        <w:rPr>
          <w:rFonts w:ascii="Arial Unicode MS" w:eastAsia="Arial Unicode MS" w:hAnsi="Arial Unicode MS" w:cs="Arial Unicode MS"/>
          <w:color w:val="000000"/>
          <w:sz w:val="28"/>
          <w:szCs w:val="28"/>
        </w:rPr>
        <w:t xml:space="preserve">The </w:t>
      </w:r>
      <w:r w:rsidRPr="0041700B">
        <w:rPr>
          <w:rFonts w:ascii="Arial Unicode MS" w:eastAsia="Arial Unicode MS" w:hAnsi="Arial Unicode MS" w:cs="Arial Unicode MS"/>
          <w:b/>
          <w:bCs/>
          <w:color w:val="000000"/>
          <w:sz w:val="28"/>
          <w:szCs w:val="28"/>
        </w:rPr>
        <w:t xml:space="preserve">encryption </w:t>
      </w:r>
      <w:r w:rsidRPr="0041700B">
        <w:rPr>
          <w:rFonts w:ascii="Arial Unicode MS" w:eastAsia="Arial Unicode MS" w:hAnsi="Arial Unicode MS" w:cs="Arial Unicode MS"/>
          <w:color w:val="000000"/>
          <w:sz w:val="28"/>
          <w:szCs w:val="28"/>
        </w:rPr>
        <w:t>algorithm performs various substitutions</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and</w:t>
      </w:r>
      <w:proofErr w:type="gramEnd"/>
      <w:r w:rsidRPr="0041700B">
        <w:rPr>
          <w:rFonts w:ascii="Arial Unicode MS" w:eastAsia="Arial Unicode MS" w:hAnsi="Arial Unicode MS" w:cs="Arial Unicode MS"/>
          <w:color w:val="000000"/>
          <w:sz w:val="28"/>
          <w:szCs w:val="28"/>
        </w:rPr>
        <w:t xml:space="preserve"> transformations on the plaintext.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b/>
          <w:bCs/>
          <w:color w:val="000000"/>
          <w:sz w:val="28"/>
          <w:szCs w:val="28"/>
        </w:rPr>
        <w:t xml:space="preserve">Secret key: </w:t>
      </w:r>
      <w:r w:rsidRPr="0041700B">
        <w:rPr>
          <w:rFonts w:ascii="Arial Unicode MS" w:eastAsia="Arial Unicode MS" w:hAnsi="Arial Unicode MS" w:cs="Arial Unicode MS"/>
          <w:color w:val="000000"/>
          <w:sz w:val="28"/>
          <w:szCs w:val="28"/>
        </w:rPr>
        <w:t>The secret key is also input to the algorithm. The exact substitutions</w:t>
      </w:r>
    </w:p>
    <w:p w:rsidR="00BD0569" w:rsidRPr="0041700B" w:rsidRDefault="003045C8" w:rsidP="003045C8">
      <w:pPr>
        <w:autoSpaceDE w:val="0"/>
        <w:autoSpaceDN w:val="0"/>
        <w:adjustRightInd w:val="0"/>
        <w:spacing w:after="0" w:line="240" w:lineRule="auto"/>
        <w:jc w:val="both"/>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and</w:t>
      </w:r>
      <w:proofErr w:type="gramEnd"/>
      <w:r w:rsidRPr="0041700B">
        <w:rPr>
          <w:rFonts w:ascii="Arial Unicode MS" w:eastAsia="Arial Unicode MS" w:hAnsi="Arial Unicode MS" w:cs="Arial Unicode MS"/>
          <w:color w:val="000000"/>
          <w:sz w:val="28"/>
          <w:szCs w:val="28"/>
        </w:rPr>
        <w:t xml:space="preserve"> transformations performed by the algorithm depend on the key.</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spellStart"/>
      <w:r w:rsidRPr="0041700B">
        <w:rPr>
          <w:rFonts w:ascii="Arial Unicode MS" w:eastAsia="Arial Unicode MS" w:hAnsi="Arial Unicode MS" w:cs="Arial Unicode MS"/>
          <w:b/>
          <w:bCs/>
          <w:color w:val="000000"/>
          <w:sz w:val="28"/>
          <w:szCs w:val="28"/>
        </w:rPr>
        <w:t>Ciphertext</w:t>
      </w:r>
      <w:proofErr w:type="spellEnd"/>
      <w:r w:rsidRPr="0041700B">
        <w:rPr>
          <w:rFonts w:ascii="Arial Unicode MS" w:eastAsia="Arial Unicode MS" w:hAnsi="Arial Unicode MS" w:cs="Arial Unicode MS"/>
          <w:b/>
          <w:bCs/>
          <w:color w:val="000000"/>
          <w:sz w:val="28"/>
          <w:szCs w:val="28"/>
        </w:rPr>
        <w:t xml:space="preserve">: </w:t>
      </w:r>
      <w:r w:rsidRPr="0041700B">
        <w:rPr>
          <w:rFonts w:ascii="Arial Unicode MS" w:eastAsia="Arial Unicode MS" w:hAnsi="Arial Unicode MS" w:cs="Arial Unicode MS"/>
          <w:color w:val="000000"/>
          <w:sz w:val="28"/>
          <w:szCs w:val="28"/>
        </w:rPr>
        <w:t>This is the scrambled message produced as output. It depends on</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lastRenderedPageBreak/>
        <w:t>the</w:t>
      </w:r>
      <w:proofErr w:type="gramEnd"/>
      <w:r w:rsidRPr="0041700B">
        <w:rPr>
          <w:rFonts w:ascii="Arial Unicode MS" w:eastAsia="Arial Unicode MS" w:hAnsi="Arial Unicode MS" w:cs="Arial Unicode MS"/>
          <w:color w:val="000000"/>
          <w:sz w:val="28"/>
          <w:szCs w:val="28"/>
        </w:rPr>
        <w:t xml:space="preserve"> plaintext and the secret key. For a given message, two different keys will</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produce</w:t>
      </w:r>
      <w:proofErr w:type="gramEnd"/>
      <w:r w:rsidRPr="0041700B">
        <w:rPr>
          <w:rFonts w:ascii="Arial Unicode MS" w:eastAsia="Arial Unicode MS" w:hAnsi="Arial Unicode MS" w:cs="Arial Unicode MS"/>
          <w:color w:val="000000"/>
          <w:sz w:val="28"/>
          <w:szCs w:val="28"/>
        </w:rPr>
        <w:t xml:space="preserve"> two different </w:t>
      </w:r>
      <w:proofErr w:type="spellStart"/>
      <w:r w:rsidRPr="0041700B">
        <w:rPr>
          <w:rFonts w:ascii="Arial Unicode MS" w:eastAsia="Arial Unicode MS" w:hAnsi="Arial Unicode MS" w:cs="Arial Unicode MS"/>
          <w:color w:val="000000"/>
          <w:sz w:val="28"/>
          <w:szCs w:val="28"/>
        </w:rPr>
        <w:t>ciphertexts</w:t>
      </w:r>
      <w:proofErr w:type="spellEnd"/>
      <w:r w:rsidRPr="0041700B">
        <w:rPr>
          <w:rFonts w:ascii="Arial Unicode MS" w:eastAsia="Arial Unicode MS" w:hAnsi="Arial Unicode MS" w:cs="Arial Unicode MS"/>
          <w:color w:val="000000"/>
          <w:sz w:val="28"/>
          <w:szCs w:val="28"/>
        </w:rPr>
        <w: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b/>
          <w:bCs/>
          <w:color w:val="000000"/>
          <w:sz w:val="28"/>
          <w:szCs w:val="28"/>
        </w:rPr>
        <w:t xml:space="preserve">Decryption algorithm: </w:t>
      </w:r>
      <w:r w:rsidRPr="0041700B">
        <w:rPr>
          <w:rFonts w:ascii="Arial Unicode MS" w:eastAsia="Arial Unicode MS" w:hAnsi="Arial Unicode MS" w:cs="Arial Unicode MS"/>
          <w:color w:val="000000"/>
          <w:sz w:val="28"/>
          <w:szCs w:val="28"/>
        </w:rPr>
        <w:t>This is essentially the encryption algorithm run in reverse.</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It takes the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and the same secret key and produces the original plaintext.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There are two requirements for secure use of symmetric encryption:</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808080"/>
          <w:sz w:val="28"/>
          <w:szCs w:val="28"/>
        </w:rPr>
        <w:t xml:space="preserve">1. </w:t>
      </w:r>
      <w:r w:rsidRPr="0041700B">
        <w:rPr>
          <w:rFonts w:ascii="Arial Unicode MS" w:eastAsia="Arial Unicode MS" w:hAnsi="Arial Unicode MS" w:cs="Arial Unicode MS"/>
          <w:color w:val="000000"/>
          <w:sz w:val="28"/>
          <w:szCs w:val="28"/>
        </w:rPr>
        <w:t>We need a strong encryption algorithm. At a minimum, we would like the algorithm</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to</w:t>
      </w:r>
      <w:proofErr w:type="gramEnd"/>
      <w:r w:rsidRPr="0041700B">
        <w:rPr>
          <w:rFonts w:ascii="Arial Unicode MS" w:eastAsia="Arial Unicode MS" w:hAnsi="Arial Unicode MS" w:cs="Arial Unicode MS"/>
          <w:color w:val="000000"/>
          <w:sz w:val="28"/>
          <w:szCs w:val="28"/>
        </w:rPr>
        <w:t xml:space="preserve"> be such that an opponent who knows the algorithm and has access to</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one</w:t>
      </w:r>
      <w:proofErr w:type="gramEnd"/>
      <w:r w:rsidRPr="0041700B">
        <w:rPr>
          <w:rFonts w:ascii="Arial Unicode MS" w:eastAsia="Arial Unicode MS" w:hAnsi="Arial Unicode MS" w:cs="Arial Unicode MS"/>
          <w:color w:val="000000"/>
          <w:sz w:val="28"/>
          <w:szCs w:val="28"/>
        </w:rPr>
        <w:t xml:space="preserve"> or more </w:t>
      </w:r>
      <w:proofErr w:type="spellStart"/>
      <w:r w:rsidRPr="0041700B">
        <w:rPr>
          <w:rFonts w:ascii="Arial Unicode MS" w:eastAsia="Arial Unicode MS" w:hAnsi="Arial Unicode MS" w:cs="Arial Unicode MS"/>
          <w:color w:val="000000"/>
          <w:sz w:val="28"/>
          <w:szCs w:val="28"/>
        </w:rPr>
        <w:t>ciphertexts</w:t>
      </w:r>
      <w:proofErr w:type="spellEnd"/>
      <w:r w:rsidRPr="0041700B">
        <w:rPr>
          <w:rFonts w:ascii="Arial Unicode MS" w:eastAsia="Arial Unicode MS" w:hAnsi="Arial Unicode MS" w:cs="Arial Unicode MS"/>
          <w:color w:val="000000"/>
          <w:sz w:val="28"/>
          <w:szCs w:val="28"/>
        </w:rPr>
        <w:t xml:space="preserve"> would be unable to decipher the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or figure</w:t>
      </w:r>
      <w:r w:rsidR="00D75341">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out the key. This requirement is usually stated in a stronger form: The opponent</w:t>
      </w:r>
      <w:r w:rsidR="00D75341">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 xml:space="preserve">should be unable to decrypt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or discover the key even if he or</w:t>
      </w:r>
      <w:r w:rsidR="00D75341">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 xml:space="preserve">she is in possession of a number of </w:t>
      </w:r>
      <w:proofErr w:type="spellStart"/>
      <w:r w:rsidRPr="0041700B">
        <w:rPr>
          <w:rFonts w:ascii="Arial Unicode MS" w:eastAsia="Arial Unicode MS" w:hAnsi="Arial Unicode MS" w:cs="Arial Unicode MS"/>
          <w:color w:val="000000"/>
          <w:sz w:val="28"/>
          <w:szCs w:val="28"/>
        </w:rPr>
        <w:t>ciphertexts</w:t>
      </w:r>
      <w:proofErr w:type="spellEnd"/>
      <w:r w:rsidRPr="0041700B">
        <w:rPr>
          <w:rFonts w:ascii="Arial Unicode MS" w:eastAsia="Arial Unicode MS" w:hAnsi="Arial Unicode MS" w:cs="Arial Unicode MS"/>
          <w:color w:val="000000"/>
          <w:sz w:val="28"/>
          <w:szCs w:val="28"/>
        </w:rPr>
        <w:t xml:space="preserve"> together with the plaintext that</w:t>
      </w:r>
      <w:r w:rsidR="00D75341">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 xml:space="preserve">produced each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808080"/>
          <w:sz w:val="28"/>
          <w:szCs w:val="28"/>
        </w:rPr>
        <w:t xml:space="preserve">2. </w:t>
      </w:r>
      <w:r w:rsidRPr="0041700B">
        <w:rPr>
          <w:rFonts w:ascii="Arial Unicode MS" w:eastAsia="Arial Unicode MS" w:hAnsi="Arial Unicode MS" w:cs="Arial Unicode MS"/>
          <w:color w:val="000000"/>
          <w:sz w:val="28"/>
          <w:szCs w:val="28"/>
        </w:rPr>
        <w:t>Sender and receiver must have obtained copies of the secret key in a secure</w:t>
      </w:r>
      <w:r w:rsidR="00D75341">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fashion and must keep the key secure. If someone can discover the key and</w:t>
      </w:r>
      <w:r w:rsidR="00D75341">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knows the algorithm, all communication using this key is readable.</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b/>
          <w:bCs/>
          <w:color w:val="808080"/>
          <w:sz w:val="28"/>
          <w:szCs w:val="28"/>
        </w:rPr>
      </w:pPr>
      <w:r w:rsidRPr="0041700B">
        <w:rPr>
          <w:rFonts w:ascii="Arial Unicode MS" w:eastAsia="Arial Unicode MS" w:hAnsi="Arial Unicode MS" w:cs="Arial Unicode MS"/>
          <w:b/>
          <w:bCs/>
          <w:color w:val="808080"/>
          <w:sz w:val="28"/>
          <w:szCs w:val="28"/>
        </w:rPr>
        <w:t>Cryptography</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Cryptographic systems are generically classified along three independent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dimensions</w:t>
      </w:r>
      <w:proofErr w:type="gramEnd"/>
      <w:r w:rsidRPr="0041700B">
        <w:rPr>
          <w:rFonts w:ascii="Arial Unicode MS" w:eastAsia="Arial Unicode MS" w:hAnsi="Arial Unicode MS" w:cs="Arial Unicode MS"/>
          <w:color w:val="000000"/>
          <w:sz w:val="28"/>
          <w:szCs w:val="28"/>
        </w:rPr>
        <w: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808080"/>
          <w:sz w:val="28"/>
          <w:szCs w:val="28"/>
        </w:rPr>
        <w:t xml:space="preserve">1. </w:t>
      </w:r>
      <w:r w:rsidRPr="0041700B">
        <w:rPr>
          <w:rFonts w:ascii="Arial Unicode MS" w:eastAsia="Arial Unicode MS" w:hAnsi="Arial Unicode MS" w:cs="Arial Unicode MS"/>
          <w:b/>
          <w:bCs/>
          <w:color w:val="000000"/>
          <w:sz w:val="28"/>
          <w:szCs w:val="28"/>
        </w:rPr>
        <w:t xml:space="preserve">The type of operations used for transforming plaintext to </w:t>
      </w:r>
      <w:proofErr w:type="spellStart"/>
      <w:r w:rsidRPr="0041700B">
        <w:rPr>
          <w:rFonts w:ascii="Arial Unicode MS" w:eastAsia="Arial Unicode MS" w:hAnsi="Arial Unicode MS" w:cs="Arial Unicode MS"/>
          <w:b/>
          <w:bCs/>
          <w:color w:val="000000"/>
          <w:sz w:val="28"/>
          <w:szCs w:val="28"/>
        </w:rPr>
        <w:t>ciphertext</w:t>
      </w:r>
      <w:proofErr w:type="spellEnd"/>
      <w:r w:rsidRPr="0041700B">
        <w:rPr>
          <w:rFonts w:ascii="Arial Unicode MS" w:eastAsia="Arial Unicode MS" w:hAnsi="Arial Unicode MS" w:cs="Arial Unicode MS"/>
          <w:b/>
          <w:bCs/>
          <w:color w:val="000000"/>
          <w:sz w:val="28"/>
          <w:szCs w:val="28"/>
        </w:rPr>
        <w:t xml:space="preserve">. </w:t>
      </w:r>
      <w:r w:rsidRPr="0041700B">
        <w:rPr>
          <w:rFonts w:ascii="Arial Unicode MS" w:eastAsia="Arial Unicode MS" w:hAnsi="Arial Unicode MS" w:cs="Arial Unicode MS"/>
          <w:color w:val="000000"/>
          <w:sz w:val="28"/>
          <w:szCs w:val="28"/>
        </w:rPr>
        <w:t>All</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encryption</w:t>
      </w:r>
      <w:proofErr w:type="gramEnd"/>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algorithms</w:t>
      </w:r>
      <w:proofErr w:type="gramEnd"/>
      <w:r w:rsidRPr="0041700B">
        <w:rPr>
          <w:rFonts w:ascii="Arial Unicode MS" w:eastAsia="Arial Unicode MS" w:hAnsi="Arial Unicode MS" w:cs="Arial Unicode MS"/>
          <w:color w:val="000000"/>
          <w:sz w:val="28"/>
          <w:szCs w:val="28"/>
        </w:rPr>
        <w:t xml:space="preserve"> are based on two general principles: substitution, in</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lastRenderedPageBreak/>
        <w:t>which</w:t>
      </w:r>
      <w:proofErr w:type="gramEnd"/>
      <w:r w:rsidRPr="0041700B">
        <w:rPr>
          <w:rFonts w:ascii="Arial Unicode MS" w:eastAsia="Arial Unicode MS" w:hAnsi="Arial Unicode MS" w:cs="Arial Unicode MS"/>
          <w:color w:val="000000"/>
          <w:sz w:val="28"/>
          <w:szCs w:val="28"/>
        </w:rPr>
        <w:t xml:space="preserve"> each element in the plaintext (bit, letter, group of bits or letters) is</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mapped</w:t>
      </w:r>
      <w:proofErr w:type="gramEnd"/>
      <w:r w:rsidRPr="0041700B">
        <w:rPr>
          <w:rFonts w:ascii="Arial Unicode MS" w:eastAsia="Arial Unicode MS" w:hAnsi="Arial Unicode MS" w:cs="Arial Unicode MS"/>
          <w:color w:val="000000"/>
          <w:sz w:val="28"/>
          <w:szCs w:val="28"/>
        </w:rPr>
        <w:t xml:space="preserve"> into another element; and transposition, in which elements in the</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plaintext</w:t>
      </w:r>
      <w:proofErr w:type="gramEnd"/>
      <w:r w:rsidRPr="0041700B">
        <w:rPr>
          <w:rFonts w:ascii="Arial Unicode MS" w:eastAsia="Arial Unicode MS" w:hAnsi="Arial Unicode MS" w:cs="Arial Unicode MS"/>
          <w:color w:val="000000"/>
          <w:sz w:val="28"/>
          <w:szCs w:val="28"/>
        </w:rPr>
        <w:t xml:space="preserve"> are rearranged. The fundamental requirement is that no information</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be</w:t>
      </w:r>
      <w:proofErr w:type="gramEnd"/>
      <w:r w:rsidRPr="0041700B">
        <w:rPr>
          <w:rFonts w:ascii="Arial Unicode MS" w:eastAsia="Arial Unicode MS" w:hAnsi="Arial Unicode MS" w:cs="Arial Unicode MS"/>
          <w:color w:val="000000"/>
          <w:sz w:val="28"/>
          <w:szCs w:val="28"/>
        </w:rPr>
        <w:t xml:space="preserve"> lost (i.e., that all operations be reversible). Most systems, referred to</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as</w:t>
      </w:r>
      <w:proofErr w:type="gramEnd"/>
      <w:r w:rsidRPr="0041700B">
        <w:rPr>
          <w:rFonts w:ascii="Arial Unicode MS" w:eastAsia="Arial Unicode MS" w:hAnsi="Arial Unicode MS" w:cs="Arial Unicode MS"/>
          <w:color w:val="000000"/>
          <w:sz w:val="28"/>
          <w:szCs w:val="28"/>
        </w:rPr>
        <w:t xml:space="preserve"> product systems, involve multiple stages of substitutions and transpositions.</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808080"/>
          <w:sz w:val="28"/>
          <w:szCs w:val="28"/>
        </w:rPr>
        <w:t xml:space="preserve">2. </w:t>
      </w:r>
      <w:r w:rsidRPr="0041700B">
        <w:rPr>
          <w:rFonts w:ascii="Arial Unicode MS" w:eastAsia="Arial Unicode MS" w:hAnsi="Arial Unicode MS" w:cs="Arial Unicode MS"/>
          <w:b/>
          <w:bCs/>
          <w:color w:val="000000"/>
          <w:sz w:val="28"/>
          <w:szCs w:val="28"/>
        </w:rPr>
        <w:t xml:space="preserve">The number of keys used. </w:t>
      </w:r>
      <w:r w:rsidRPr="0041700B">
        <w:rPr>
          <w:rFonts w:ascii="Arial Unicode MS" w:eastAsia="Arial Unicode MS" w:hAnsi="Arial Unicode MS" w:cs="Arial Unicode MS"/>
          <w:color w:val="000000"/>
          <w:sz w:val="28"/>
          <w:szCs w:val="28"/>
        </w:rPr>
        <w:t>If both sender and receiver use the same key, the</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system</w:t>
      </w:r>
      <w:proofErr w:type="gramEnd"/>
      <w:r w:rsidRPr="0041700B">
        <w:rPr>
          <w:rFonts w:ascii="Arial Unicode MS" w:eastAsia="Arial Unicode MS" w:hAnsi="Arial Unicode MS" w:cs="Arial Unicode MS"/>
          <w:color w:val="000000"/>
          <w:sz w:val="28"/>
          <w:szCs w:val="28"/>
        </w:rPr>
        <w:t xml:space="preserve"> is referred to as symmetric, single-key, secret-key, or conventional</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encryption</w:t>
      </w:r>
      <w:proofErr w:type="gramEnd"/>
      <w:r w:rsidRPr="0041700B">
        <w:rPr>
          <w:rFonts w:ascii="Arial Unicode MS" w:eastAsia="Arial Unicode MS" w:hAnsi="Arial Unicode MS" w:cs="Arial Unicode MS"/>
          <w:color w:val="000000"/>
          <w:sz w:val="28"/>
          <w:szCs w:val="28"/>
        </w:rPr>
        <w:t>. If the sender and receiver each use a different key, the system is</w:t>
      </w:r>
      <w:r w:rsidR="00410E86">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referred</w:t>
      </w:r>
      <w:r w:rsidR="00410E86">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to as asymmetric, two-key, or public-key encryption.</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b/>
          <w:bCs/>
          <w:color w:val="808080"/>
          <w:sz w:val="28"/>
          <w:szCs w:val="28"/>
        </w:rPr>
        <w:t xml:space="preserve">3. </w:t>
      </w:r>
      <w:r w:rsidRPr="0041700B">
        <w:rPr>
          <w:rFonts w:ascii="Arial Unicode MS" w:eastAsia="Arial Unicode MS" w:hAnsi="Arial Unicode MS" w:cs="Arial Unicode MS"/>
          <w:b/>
          <w:bCs/>
          <w:color w:val="000000"/>
          <w:sz w:val="28"/>
          <w:szCs w:val="28"/>
        </w:rPr>
        <w:t xml:space="preserve">The way in which the plaintext is processed. </w:t>
      </w:r>
      <w:r w:rsidRPr="0041700B">
        <w:rPr>
          <w:rFonts w:ascii="Arial Unicode MS" w:eastAsia="Arial Unicode MS" w:hAnsi="Arial Unicode MS" w:cs="Arial Unicode MS"/>
          <w:color w:val="000000"/>
          <w:sz w:val="28"/>
          <w:szCs w:val="28"/>
        </w:rPr>
        <w:t xml:space="preserve">A </w:t>
      </w:r>
      <w:r w:rsidRPr="0041700B">
        <w:rPr>
          <w:rFonts w:ascii="Arial Unicode MS" w:eastAsia="Arial Unicode MS" w:hAnsi="Arial Unicode MS" w:cs="Arial Unicode MS"/>
          <w:b/>
          <w:bCs/>
          <w:color w:val="000000"/>
          <w:sz w:val="28"/>
          <w:szCs w:val="28"/>
        </w:rPr>
        <w:t xml:space="preserve">block cipher </w:t>
      </w:r>
      <w:r w:rsidRPr="0041700B">
        <w:rPr>
          <w:rFonts w:ascii="Arial Unicode MS" w:eastAsia="Arial Unicode MS" w:hAnsi="Arial Unicode MS" w:cs="Arial Unicode MS"/>
          <w:color w:val="000000"/>
          <w:sz w:val="28"/>
          <w:szCs w:val="28"/>
        </w:rPr>
        <w:t>processes the</w:t>
      </w:r>
      <w:r w:rsidR="00410E86">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input one block of elements at a time, producing an output block for each</w:t>
      </w:r>
      <w:r w:rsidR="00410E86">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 xml:space="preserve">input block. A </w:t>
      </w:r>
      <w:r w:rsidRPr="0041700B">
        <w:rPr>
          <w:rFonts w:ascii="Arial Unicode MS" w:eastAsia="Arial Unicode MS" w:hAnsi="Arial Unicode MS" w:cs="Arial Unicode MS"/>
          <w:b/>
          <w:bCs/>
          <w:color w:val="000000"/>
          <w:sz w:val="28"/>
          <w:szCs w:val="28"/>
        </w:rPr>
        <w:t xml:space="preserve">stream cipher </w:t>
      </w:r>
      <w:r w:rsidRPr="0041700B">
        <w:rPr>
          <w:rFonts w:ascii="Arial Unicode MS" w:eastAsia="Arial Unicode MS" w:hAnsi="Arial Unicode MS" w:cs="Arial Unicode MS"/>
          <w:color w:val="000000"/>
          <w:sz w:val="28"/>
          <w:szCs w:val="28"/>
        </w:rPr>
        <w:t>processes the input elements continuously, producing</w:t>
      </w:r>
      <w:r w:rsidR="00410E86">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color w:val="000000"/>
          <w:sz w:val="28"/>
          <w:szCs w:val="28"/>
        </w:rPr>
        <w:t>output one element at a time, as it goes along.</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b/>
          <w:bCs/>
          <w:color w:val="808080"/>
          <w:sz w:val="28"/>
          <w:szCs w:val="28"/>
        </w:rPr>
      </w:pPr>
      <w:r w:rsidRPr="0041700B">
        <w:rPr>
          <w:rFonts w:ascii="Arial Unicode MS" w:eastAsia="Arial Unicode MS" w:hAnsi="Arial Unicode MS" w:cs="Arial Unicode MS"/>
          <w:b/>
          <w:bCs/>
          <w:color w:val="808080"/>
          <w:sz w:val="28"/>
          <w:szCs w:val="28"/>
        </w:rPr>
        <w:t>Cryptanalysis</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The process of attempting to discover the plaintext or key is known as </w:t>
      </w:r>
      <w:r w:rsidRPr="0041700B">
        <w:rPr>
          <w:rFonts w:ascii="Arial Unicode MS" w:eastAsia="Arial Unicode MS" w:hAnsi="Arial Unicode MS" w:cs="Arial Unicode MS"/>
          <w:b/>
          <w:bCs/>
          <w:color w:val="000000"/>
          <w:sz w:val="28"/>
          <w:szCs w:val="28"/>
        </w:rPr>
        <w:t>cryptanalysis</w:t>
      </w:r>
      <w:r w:rsidRPr="0041700B">
        <w:rPr>
          <w:rFonts w:ascii="Arial Unicode MS" w:eastAsia="Arial Unicode MS" w:hAnsi="Arial Unicode MS" w:cs="Arial Unicode MS"/>
          <w:color w:val="000000"/>
          <w:sz w:val="28"/>
          <w:szCs w:val="28"/>
        </w:rPr>
        <w: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b/>
          <w:bCs/>
          <w:color w:val="000000"/>
          <w:sz w:val="28"/>
          <w:szCs w:val="28"/>
        </w:rPr>
      </w:pPr>
      <w:r w:rsidRPr="0041700B">
        <w:rPr>
          <w:rFonts w:ascii="Arial Unicode MS" w:eastAsia="Arial Unicode MS" w:hAnsi="Arial Unicode MS" w:cs="Arial Unicode MS"/>
          <w:b/>
          <w:bCs/>
          <w:color w:val="000000"/>
          <w:sz w:val="28"/>
          <w:szCs w:val="28"/>
        </w:rPr>
        <w:t>Type of Attack Known to Cryptanalyst</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only </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 xml:space="preserve">Encryption algorithm </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to be decoded</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Known plaintext </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Encryption algorithm</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to be decoded</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gramStart"/>
      <w:r w:rsidRPr="0041700B">
        <w:rPr>
          <w:rFonts w:ascii="Arial Unicode MS" w:eastAsia="Arial Unicode MS" w:hAnsi="Arial Unicode MS" w:cs="Arial Unicode MS"/>
          <w:color w:val="000000"/>
          <w:sz w:val="28"/>
          <w:szCs w:val="28"/>
        </w:rPr>
        <w:t>One</w:t>
      </w:r>
      <w:proofErr w:type="gramEnd"/>
      <w:r w:rsidRPr="0041700B">
        <w:rPr>
          <w:rFonts w:ascii="Arial Unicode MS" w:eastAsia="Arial Unicode MS" w:hAnsi="Arial Unicode MS" w:cs="Arial Unicode MS"/>
          <w:color w:val="000000"/>
          <w:sz w:val="28"/>
          <w:szCs w:val="28"/>
        </w:rPr>
        <w:t xml:space="preserve"> or more plaintext–</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pairs formed with the secret key</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Chosen plaintext </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Encryption algorithm</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to be decoded</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lastRenderedPageBreak/>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Plaintext message chosen by cryptanalyst, together with its corresponding</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generated with the secret key</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Chosen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Encryption algorithm</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to be decoded</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 xml:space="preserve">Purported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chosen by cryptanalyst, together with its corresponding</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decrypted</w:t>
      </w:r>
      <w:proofErr w:type="gramEnd"/>
      <w:r w:rsidRPr="0041700B">
        <w:rPr>
          <w:rFonts w:ascii="Arial Unicode MS" w:eastAsia="Arial Unicode MS" w:hAnsi="Arial Unicode MS" w:cs="Arial Unicode MS"/>
          <w:color w:val="000000"/>
          <w:sz w:val="28"/>
          <w:szCs w:val="28"/>
        </w:rPr>
        <w:t xml:space="preserve"> plaintext generated with the secret key</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 xml:space="preserve">Chosen text </w:t>
      </w: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Encryption algorithm</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to be decoded</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Plaintext message chosen by cryptanalyst, together with its corresponding</w:t>
      </w:r>
      <w:r w:rsidR="00410E86">
        <w:rPr>
          <w:rFonts w:ascii="Arial Unicode MS" w:eastAsia="Arial Unicode MS" w:hAnsi="Arial Unicode MS" w:cs="Arial Unicode MS"/>
          <w:color w:val="000000"/>
          <w:sz w:val="28"/>
          <w:szCs w:val="28"/>
        </w:rPr>
        <w:t xml:space="preserve"> </w:t>
      </w:r>
      <w:proofErr w:type="spellStart"/>
      <w:r w:rsidRPr="0041700B">
        <w:rPr>
          <w:rFonts w:ascii="Arial Unicode MS" w:eastAsia="Arial Unicode MS" w:hAnsi="Arial Unicode MS" w:cs="Arial Unicode MS"/>
          <w:color w:val="000000"/>
          <w:sz w:val="28"/>
          <w:szCs w:val="28"/>
        </w:rPr>
        <w:t>ciphertext</w:t>
      </w:r>
      <w:proofErr w:type="spellEnd"/>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generated</w:t>
      </w:r>
      <w:proofErr w:type="gramEnd"/>
      <w:r w:rsidRPr="0041700B">
        <w:rPr>
          <w:rFonts w:ascii="Arial Unicode MS" w:eastAsia="Arial Unicode MS" w:hAnsi="Arial Unicode MS" w:cs="Arial Unicode MS"/>
          <w:color w:val="000000"/>
          <w:sz w:val="28"/>
          <w:szCs w:val="28"/>
        </w:rPr>
        <w:t xml:space="preserve"> with the secret key</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hint="eastAsia"/>
          <w:color w:val="808080"/>
          <w:sz w:val="28"/>
          <w:szCs w:val="28"/>
        </w:rPr>
        <w:t>■</w:t>
      </w:r>
      <w:r w:rsidRPr="0041700B">
        <w:rPr>
          <w:rFonts w:ascii="Arial Unicode MS" w:eastAsia="Arial Unicode MS" w:hAnsi="Arial Unicode MS" w:cs="Arial Unicode MS"/>
          <w:color w:val="808080"/>
          <w:sz w:val="28"/>
          <w:szCs w:val="28"/>
        </w:rPr>
        <w:t xml:space="preserve"> </w:t>
      </w:r>
      <w:r w:rsidRPr="0041700B">
        <w:rPr>
          <w:rFonts w:ascii="Arial Unicode MS" w:eastAsia="Arial Unicode MS" w:hAnsi="Arial Unicode MS" w:cs="Arial Unicode MS"/>
          <w:color w:val="000000"/>
          <w:sz w:val="28"/>
          <w:szCs w:val="28"/>
        </w:rPr>
        <w:t xml:space="preserve">Purported </w:t>
      </w:r>
      <w:proofErr w:type="spellStart"/>
      <w:r w:rsidRPr="0041700B">
        <w:rPr>
          <w:rFonts w:ascii="Arial Unicode MS" w:eastAsia="Arial Unicode MS" w:hAnsi="Arial Unicode MS" w:cs="Arial Unicode MS"/>
          <w:color w:val="000000"/>
          <w:sz w:val="28"/>
          <w:szCs w:val="28"/>
        </w:rPr>
        <w:t>ciphertext</w:t>
      </w:r>
      <w:proofErr w:type="spellEnd"/>
      <w:r w:rsidRPr="0041700B">
        <w:rPr>
          <w:rFonts w:ascii="Arial Unicode MS" w:eastAsia="Arial Unicode MS" w:hAnsi="Arial Unicode MS" w:cs="Arial Unicode MS"/>
          <w:color w:val="000000"/>
          <w:sz w:val="28"/>
          <w:szCs w:val="28"/>
        </w:rPr>
        <w:t xml:space="preserve"> chosen by cryptanalyst, together with its corresponding</w:t>
      </w:r>
    </w:p>
    <w:p w:rsidR="003045C8" w:rsidRPr="0041700B" w:rsidRDefault="003045C8"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roofErr w:type="gramStart"/>
      <w:r w:rsidRPr="0041700B">
        <w:rPr>
          <w:rFonts w:ascii="Arial Unicode MS" w:eastAsia="Arial Unicode MS" w:hAnsi="Arial Unicode MS" w:cs="Arial Unicode MS"/>
          <w:color w:val="000000"/>
          <w:sz w:val="28"/>
          <w:szCs w:val="28"/>
        </w:rPr>
        <w:t>decrypted</w:t>
      </w:r>
      <w:proofErr w:type="gramEnd"/>
      <w:r w:rsidRPr="0041700B">
        <w:rPr>
          <w:rFonts w:ascii="Arial Unicode MS" w:eastAsia="Arial Unicode MS" w:hAnsi="Arial Unicode MS" w:cs="Arial Unicode MS"/>
          <w:color w:val="000000"/>
          <w:sz w:val="28"/>
          <w:szCs w:val="28"/>
        </w:rPr>
        <w:t xml:space="preserve"> plaintext generated with the secret key</w:t>
      </w:r>
    </w:p>
    <w:p w:rsidR="002A77F5" w:rsidRPr="0041700B" w:rsidRDefault="002A77F5" w:rsidP="003045C8">
      <w:pPr>
        <w:autoSpaceDE w:val="0"/>
        <w:autoSpaceDN w:val="0"/>
        <w:adjustRightInd w:val="0"/>
        <w:spacing w:after="0" w:line="240" w:lineRule="auto"/>
        <w:rPr>
          <w:rFonts w:ascii="Arial Unicode MS" w:eastAsia="Arial Unicode MS" w:hAnsi="Arial Unicode MS" w:cs="Arial Unicode MS"/>
          <w:color w:val="000000"/>
          <w:sz w:val="28"/>
          <w:szCs w:val="28"/>
        </w:rPr>
      </w:pPr>
    </w:p>
    <w:p w:rsidR="002A77F5" w:rsidRPr="0041700B" w:rsidRDefault="002A77F5" w:rsidP="003045C8">
      <w:pPr>
        <w:autoSpaceDE w:val="0"/>
        <w:autoSpaceDN w:val="0"/>
        <w:adjustRightInd w:val="0"/>
        <w:spacing w:after="0" w:line="240" w:lineRule="auto"/>
        <w:rPr>
          <w:rFonts w:ascii="Arial Unicode MS" w:eastAsia="Arial Unicode MS" w:hAnsi="Arial Unicode MS" w:cs="Arial Unicode MS"/>
          <w:color w:val="000000"/>
          <w:sz w:val="28"/>
          <w:szCs w:val="28"/>
        </w:rPr>
      </w:pP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r>
      <w:r w:rsidRPr="0041700B">
        <w:rPr>
          <w:rFonts w:ascii="Arial Unicode MS" w:eastAsia="Arial Unicode MS" w:hAnsi="Arial Unicode MS" w:cs="Arial Unicode MS"/>
          <w:color w:val="000000"/>
          <w:sz w:val="28"/>
          <w:szCs w:val="28"/>
        </w:rPr>
        <w:tab/>
        <w:t>“Symmetric block algorithm”</w:t>
      </w:r>
    </w:p>
    <w:p w:rsidR="002A77F5" w:rsidRPr="0041700B" w:rsidRDefault="002A77F5" w:rsidP="002A77F5">
      <w:pPr>
        <w:autoSpaceDE w:val="0"/>
        <w:autoSpaceDN w:val="0"/>
        <w:adjustRightInd w:val="0"/>
        <w:spacing w:after="0" w:line="240" w:lineRule="auto"/>
        <w:rPr>
          <w:rFonts w:ascii="Arial Unicode MS" w:eastAsia="Arial Unicode MS" w:hAnsi="Arial Unicode MS" w:cs="Arial Unicode MS"/>
          <w:sz w:val="28"/>
          <w:szCs w:val="28"/>
        </w:rPr>
      </w:pPr>
      <w:r w:rsidRPr="0041700B">
        <w:rPr>
          <w:rFonts w:ascii="Arial Unicode MS" w:eastAsia="Arial Unicode MS" w:hAnsi="Arial Unicode MS" w:cs="Arial Unicode MS"/>
          <w:sz w:val="28"/>
          <w:szCs w:val="28"/>
        </w:rPr>
        <w:t>The most commonly used symmetric encryption algorithms are block ciphers. A</w:t>
      </w:r>
      <w:r w:rsidR="00E275E7">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b/>
          <w:bCs/>
          <w:sz w:val="28"/>
          <w:szCs w:val="28"/>
        </w:rPr>
        <w:t xml:space="preserve">block cipher </w:t>
      </w:r>
      <w:r w:rsidRPr="0041700B">
        <w:rPr>
          <w:rFonts w:ascii="Arial Unicode MS" w:eastAsia="Arial Unicode MS" w:hAnsi="Arial Unicode MS" w:cs="Arial Unicode MS"/>
          <w:sz w:val="28"/>
          <w:szCs w:val="28"/>
        </w:rPr>
        <w:t>processes the plaintext input in fixed-sized blocks and produces a</w:t>
      </w:r>
      <w:r w:rsidR="00E275E7">
        <w:rPr>
          <w:rFonts w:ascii="Arial Unicode MS" w:eastAsia="Arial Unicode MS" w:hAnsi="Arial Unicode MS" w:cs="Arial Unicode MS"/>
          <w:sz w:val="28"/>
          <w:szCs w:val="28"/>
        </w:rPr>
        <w:t xml:space="preserve"> </w:t>
      </w:r>
      <w:r w:rsidRPr="0041700B">
        <w:rPr>
          <w:rFonts w:ascii="Arial Unicode MS" w:eastAsia="Arial Unicode MS" w:hAnsi="Arial Unicode MS" w:cs="Arial Unicode MS"/>
          <w:sz w:val="28"/>
          <w:szCs w:val="28"/>
        </w:rPr>
        <w:t xml:space="preserve">block of </w:t>
      </w:r>
      <w:proofErr w:type="spellStart"/>
      <w:r w:rsidRPr="0041700B">
        <w:rPr>
          <w:rFonts w:ascii="Arial Unicode MS" w:eastAsia="Arial Unicode MS" w:hAnsi="Arial Unicode MS" w:cs="Arial Unicode MS"/>
          <w:sz w:val="28"/>
          <w:szCs w:val="28"/>
        </w:rPr>
        <w:t>ciphertext</w:t>
      </w:r>
      <w:proofErr w:type="spellEnd"/>
      <w:r w:rsidRPr="0041700B">
        <w:rPr>
          <w:rFonts w:ascii="Arial Unicode MS" w:eastAsia="Arial Unicode MS" w:hAnsi="Arial Unicode MS" w:cs="Arial Unicode MS"/>
          <w:sz w:val="28"/>
          <w:szCs w:val="28"/>
        </w:rPr>
        <w:t xml:space="preserve"> of equal size for each plaintext block.</w:t>
      </w:r>
    </w:p>
    <w:p w:rsidR="002A77F5" w:rsidRPr="0041700B" w:rsidRDefault="002A77F5" w:rsidP="002A77F5">
      <w:pPr>
        <w:autoSpaceDE w:val="0"/>
        <w:autoSpaceDN w:val="0"/>
        <w:adjustRightInd w:val="0"/>
        <w:spacing w:after="0" w:line="240" w:lineRule="auto"/>
        <w:rPr>
          <w:rFonts w:ascii="Arial Unicode MS" w:eastAsia="Arial Unicode MS" w:hAnsi="Arial Unicode MS" w:cs="Arial Unicode MS"/>
          <w:sz w:val="28"/>
          <w:szCs w:val="28"/>
        </w:rPr>
      </w:pPr>
    </w:p>
    <w:p w:rsidR="002A77F5" w:rsidRPr="002A77F5" w:rsidRDefault="002A77F5" w:rsidP="002A77F5">
      <w:pPr>
        <w:spacing w:after="225" w:line="240" w:lineRule="auto"/>
        <w:textAlignment w:val="baseline"/>
        <w:outlineLvl w:val="0"/>
        <w:rPr>
          <w:rFonts w:ascii="Arial Unicode MS" w:eastAsia="Arial Unicode MS" w:hAnsi="Arial Unicode MS" w:cs="Arial Unicode MS"/>
          <w:kern w:val="36"/>
          <w:sz w:val="28"/>
          <w:szCs w:val="28"/>
        </w:rPr>
      </w:pPr>
      <w:r w:rsidRPr="002A77F5">
        <w:rPr>
          <w:rFonts w:ascii="Arial Unicode MS" w:eastAsia="Arial Unicode MS" w:hAnsi="Arial Unicode MS" w:cs="Arial Unicode MS"/>
          <w:kern w:val="36"/>
          <w:sz w:val="28"/>
          <w:szCs w:val="28"/>
        </w:rPr>
        <w:t>Data encryption standard (DES) | Set 1</w:t>
      </w:r>
    </w:p>
    <w:p w:rsidR="002A77F5" w:rsidRPr="002A77F5" w:rsidRDefault="002A77F5" w:rsidP="002A77F5">
      <w:pPr>
        <w:spacing w:after="0" w:line="240" w:lineRule="auto"/>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Last Updated: 03-04-2020</w:t>
      </w:r>
    </w:p>
    <w:p w:rsidR="002A77F5" w:rsidRPr="002A77F5" w:rsidRDefault="002A77F5" w:rsidP="002A77F5">
      <w:pPr>
        <w:spacing w:after="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b/>
          <w:bCs/>
          <w:spacing w:val="-2"/>
          <w:sz w:val="28"/>
          <w:szCs w:val="28"/>
          <w:bdr w:val="none" w:sz="0" w:space="0" w:color="auto" w:frame="1"/>
        </w:rPr>
        <w:lastRenderedPageBreak/>
        <w:t>Data encryption standard (DES)</w:t>
      </w:r>
      <w:r w:rsidRPr="002A77F5">
        <w:rPr>
          <w:rFonts w:ascii="Arial Unicode MS" w:eastAsia="Arial Unicode MS" w:hAnsi="Arial Unicode MS" w:cs="Arial Unicode MS"/>
          <w:spacing w:val="-2"/>
          <w:sz w:val="28"/>
          <w:szCs w:val="28"/>
        </w:rPr>
        <w:t> has been found vulnerable against very powerful attacks and therefore, the popularity of DES has been found slightly on decline.</w:t>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DES is a block cipher, and encrypts data in blocks of size of 64 bit each, means 64 bits of plain text goes as the input to DES, which produces 64 bits of cipher text. The same algorithm and key are used for encryption and decryption, with minor differences. The key length is 56 bits. The basic idea is show in figure.</w:t>
      </w:r>
    </w:p>
    <w:p w:rsidR="002A77F5" w:rsidRPr="002A77F5" w:rsidRDefault="002A77F5" w:rsidP="002A77F5">
      <w:pPr>
        <w:spacing w:after="0" w:line="240" w:lineRule="auto"/>
        <w:textAlignment w:val="baseline"/>
        <w:rPr>
          <w:rFonts w:ascii="Arial Unicode MS" w:eastAsia="Arial Unicode MS" w:hAnsi="Arial Unicode MS" w:cs="Arial Unicode MS"/>
          <w:spacing w:val="-2"/>
          <w:sz w:val="28"/>
          <w:szCs w:val="28"/>
        </w:rPr>
      </w:pP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We have mention that DES uses a 56 bit key. Actually, the initial key consists of 64 bits. However, before the DES process even starts, every 8th bit of the key is discarded to produce a 56 bit key. That is bit position 8, 16, 24, 32, 40, 48, 56 and 64 are discarded.</w:t>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drawing>
          <wp:inline distT="0" distB="0" distL="0" distR="0">
            <wp:extent cx="5981700" cy="1181100"/>
            <wp:effectExtent l="19050" t="0" r="0" b="0"/>
            <wp:docPr id="14" name="Picture 14" descr="https://media.geeksforgeeks.org/wp-content/uploads/2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22-8.png"/>
                    <pic:cNvPicPr>
                      <a:picLocks noChangeAspect="1" noChangeArrowheads="1"/>
                    </pic:cNvPicPr>
                  </pic:nvPicPr>
                  <pic:blipFill>
                    <a:blip r:embed="rId11"/>
                    <a:srcRect/>
                    <a:stretch>
                      <a:fillRect/>
                    </a:stretch>
                  </pic:blipFill>
                  <pic:spPr bwMode="auto">
                    <a:xfrm>
                      <a:off x="0" y="0"/>
                      <a:ext cx="5981700" cy="1181100"/>
                    </a:xfrm>
                    <a:prstGeom prst="rect">
                      <a:avLst/>
                    </a:prstGeom>
                    <a:noFill/>
                    <a:ln w="9525">
                      <a:noFill/>
                      <a:miter lim="800000"/>
                      <a:headEnd/>
                      <a:tailEnd/>
                    </a:ln>
                  </pic:spPr>
                </pic:pic>
              </a:graphicData>
            </a:graphic>
          </wp:inline>
        </w:drawing>
      </w:r>
    </w:p>
    <w:p w:rsidR="002A77F5" w:rsidRPr="002A77F5" w:rsidRDefault="002A77F5" w:rsidP="002A77F5">
      <w:pPr>
        <w:spacing w:after="0" w:line="285" w:lineRule="atLeast"/>
        <w:jc w:val="both"/>
        <w:textAlignment w:val="baseline"/>
        <w:rPr>
          <w:rFonts w:ascii="Arial Unicode MS" w:eastAsia="Arial Unicode MS" w:hAnsi="Arial Unicode MS" w:cs="Arial Unicode MS"/>
          <w:sz w:val="28"/>
          <w:szCs w:val="28"/>
        </w:rPr>
      </w:pPr>
    </w:p>
    <w:p w:rsidR="002A77F5" w:rsidRPr="002A77F5" w:rsidRDefault="002A77F5" w:rsidP="002A77F5">
      <w:pPr>
        <w:spacing w:after="0" w:line="285" w:lineRule="atLeast"/>
        <w:jc w:val="both"/>
        <w:textAlignment w:val="baseline"/>
        <w:rPr>
          <w:rFonts w:ascii="Arial Unicode MS" w:eastAsia="Arial Unicode MS" w:hAnsi="Arial Unicode MS" w:cs="Arial Unicode MS"/>
          <w:sz w:val="28"/>
          <w:szCs w:val="28"/>
        </w:rPr>
      </w:pP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Thus, the discarding of every 8th bit of the key produces a 56-bit key from the original 64-bit key.</w:t>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 xml:space="preserve">DES is based on the two fundamental attributes of cryptography: substitution (also called as confusion) and transposition (also called as diffusion). DES consists of 16 steps, each of which is called as a round. Each round </w:t>
      </w:r>
      <w:r w:rsidRPr="002A77F5">
        <w:rPr>
          <w:rFonts w:ascii="Arial Unicode MS" w:eastAsia="Arial Unicode MS" w:hAnsi="Arial Unicode MS" w:cs="Arial Unicode MS"/>
          <w:spacing w:val="-2"/>
          <w:sz w:val="28"/>
          <w:szCs w:val="28"/>
        </w:rPr>
        <w:lastRenderedPageBreak/>
        <w:t>performs the steps of substitution and transposition. Let us now discuss the broad-level steps in DES.</w:t>
      </w:r>
    </w:p>
    <w:p w:rsidR="002A77F5" w:rsidRPr="002A77F5" w:rsidRDefault="002A77F5" w:rsidP="002A77F5">
      <w:pPr>
        <w:numPr>
          <w:ilvl w:val="0"/>
          <w:numId w:val="3"/>
        </w:numPr>
        <w:spacing w:after="0" w:line="240" w:lineRule="auto"/>
        <w:ind w:left="540"/>
        <w:textAlignment w:val="baseline"/>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In the first step, the 64 bit plain text block is handed over to an initial Permutation (IP) function.</w:t>
      </w:r>
    </w:p>
    <w:p w:rsidR="002A77F5" w:rsidRPr="002A77F5" w:rsidRDefault="002A77F5" w:rsidP="002A77F5">
      <w:pPr>
        <w:numPr>
          <w:ilvl w:val="0"/>
          <w:numId w:val="3"/>
        </w:numPr>
        <w:spacing w:after="0" w:line="240" w:lineRule="auto"/>
        <w:ind w:left="540"/>
        <w:textAlignment w:val="baseline"/>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The initial permutation performed on plain text.</w:t>
      </w:r>
    </w:p>
    <w:p w:rsidR="002A77F5" w:rsidRPr="002A77F5" w:rsidRDefault="002A77F5" w:rsidP="002A77F5">
      <w:pPr>
        <w:numPr>
          <w:ilvl w:val="0"/>
          <w:numId w:val="3"/>
        </w:numPr>
        <w:spacing w:after="0" w:line="240" w:lineRule="auto"/>
        <w:ind w:left="540"/>
        <w:textAlignment w:val="baseline"/>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Next the initial permutation (IP) produces two halves of the permuted block; says Left Plain Text (LPT) and Right Plain Text (RPT).</w:t>
      </w:r>
    </w:p>
    <w:p w:rsidR="002A77F5" w:rsidRPr="002A77F5" w:rsidRDefault="002A77F5" w:rsidP="002A77F5">
      <w:pPr>
        <w:numPr>
          <w:ilvl w:val="0"/>
          <w:numId w:val="3"/>
        </w:numPr>
        <w:spacing w:after="0" w:line="240" w:lineRule="auto"/>
        <w:ind w:left="540"/>
        <w:textAlignment w:val="baseline"/>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Now each LPT and RPT to go through 16 rounds of encryption process.</w:t>
      </w:r>
    </w:p>
    <w:p w:rsidR="002A77F5" w:rsidRPr="002A77F5" w:rsidRDefault="002A77F5" w:rsidP="002A77F5">
      <w:pPr>
        <w:numPr>
          <w:ilvl w:val="0"/>
          <w:numId w:val="3"/>
        </w:numPr>
        <w:spacing w:after="0" w:line="240" w:lineRule="auto"/>
        <w:ind w:left="540"/>
        <w:textAlignment w:val="baseline"/>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In the end, LPT and RPT are rejoined and a Final Permutation (FP) is performed on the combined block</w:t>
      </w:r>
    </w:p>
    <w:p w:rsidR="002A77F5" w:rsidRPr="002A77F5" w:rsidRDefault="002A77F5" w:rsidP="002A77F5">
      <w:pPr>
        <w:numPr>
          <w:ilvl w:val="0"/>
          <w:numId w:val="3"/>
        </w:numPr>
        <w:spacing w:after="0" w:line="240" w:lineRule="auto"/>
        <w:ind w:left="540"/>
        <w:textAlignment w:val="baseline"/>
        <w:rPr>
          <w:rFonts w:ascii="Arial Unicode MS" w:eastAsia="Arial Unicode MS" w:hAnsi="Arial Unicode MS" w:cs="Arial Unicode MS"/>
          <w:sz w:val="28"/>
          <w:szCs w:val="28"/>
        </w:rPr>
      </w:pPr>
      <w:r w:rsidRPr="002A77F5">
        <w:rPr>
          <w:rFonts w:ascii="Arial Unicode MS" w:eastAsia="Arial Unicode MS" w:hAnsi="Arial Unicode MS" w:cs="Arial Unicode MS"/>
          <w:sz w:val="28"/>
          <w:szCs w:val="28"/>
        </w:rPr>
        <w:t>The result of this process produces 64 bit cipher text.</w:t>
      </w:r>
    </w:p>
    <w:p w:rsidR="002A77F5" w:rsidRPr="002A77F5" w:rsidRDefault="002A77F5" w:rsidP="002A77F5">
      <w:pPr>
        <w:spacing w:after="0" w:line="240" w:lineRule="auto"/>
        <w:textAlignment w:val="baseline"/>
        <w:rPr>
          <w:rFonts w:ascii="Arial Unicode MS" w:eastAsia="Arial Unicode MS" w:hAnsi="Arial Unicode MS" w:cs="Arial Unicode MS"/>
          <w:spacing w:val="-2"/>
          <w:sz w:val="28"/>
          <w:szCs w:val="28"/>
        </w:rPr>
      </w:pPr>
    </w:p>
    <w:p w:rsidR="002A77F5" w:rsidRPr="002A77F5" w:rsidRDefault="002A77F5" w:rsidP="002A77F5">
      <w:pPr>
        <w:spacing w:after="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b/>
          <w:bCs/>
          <w:spacing w:val="-2"/>
          <w:sz w:val="28"/>
          <w:szCs w:val="28"/>
          <w:bdr w:val="none" w:sz="0" w:space="0" w:color="auto" w:frame="1"/>
        </w:rPr>
        <w:t>Initial Permutation (IP) –</w:t>
      </w:r>
      <w:r w:rsidRPr="002A77F5">
        <w:rPr>
          <w:rFonts w:ascii="Arial Unicode MS" w:eastAsia="Arial Unicode MS" w:hAnsi="Arial Unicode MS" w:cs="Arial Unicode MS"/>
          <w:spacing w:val="-2"/>
          <w:sz w:val="28"/>
          <w:szCs w:val="28"/>
        </w:rPr>
        <w:br/>
        <w:t>As we have noted, the Initial permutation (IP) happens only once and it happens before the first round. It suggests how the transposition in IP should proceed, as show in figure.</w:t>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For example, it says that the IP replaces the first bit of the original plain text block with the 58th bit of the original plain text, the second bit with the 50th bit of the original plain text block and so on.</w:t>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 xml:space="preserve">This is nothing but jugglery of bit positions of the original plain text block. </w:t>
      </w:r>
      <w:proofErr w:type="gramStart"/>
      <w:r w:rsidRPr="002A77F5">
        <w:rPr>
          <w:rFonts w:ascii="Arial Unicode MS" w:eastAsia="Arial Unicode MS" w:hAnsi="Arial Unicode MS" w:cs="Arial Unicode MS"/>
          <w:spacing w:val="-2"/>
          <w:sz w:val="28"/>
          <w:szCs w:val="28"/>
        </w:rPr>
        <w:t>the</w:t>
      </w:r>
      <w:proofErr w:type="gramEnd"/>
      <w:r w:rsidRPr="002A77F5">
        <w:rPr>
          <w:rFonts w:ascii="Arial Unicode MS" w:eastAsia="Arial Unicode MS" w:hAnsi="Arial Unicode MS" w:cs="Arial Unicode MS"/>
          <w:spacing w:val="-2"/>
          <w:sz w:val="28"/>
          <w:szCs w:val="28"/>
        </w:rPr>
        <w:t xml:space="preserve"> same rule applies for all the other bit positions which shows in the figure.</w:t>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lastRenderedPageBreak/>
        <w:drawing>
          <wp:inline distT="0" distB="0" distL="0" distR="0">
            <wp:extent cx="6153150" cy="1276350"/>
            <wp:effectExtent l="19050" t="0" r="0" b="0"/>
            <wp:docPr id="16" name="Picture 16" descr="https://media.geeksforgeeks.org/wp-content/uploads/4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444-3.png"/>
                    <pic:cNvPicPr>
                      <a:picLocks noChangeAspect="1" noChangeArrowheads="1"/>
                    </pic:cNvPicPr>
                  </pic:nvPicPr>
                  <pic:blipFill>
                    <a:blip r:embed="rId12"/>
                    <a:srcRect/>
                    <a:stretch>
                      <a:fillRect/>
                    </a:stretch>
                  </pic:blipFill>
                  <pic:spPr bwMode="auto">
                    <a:xfrm>
                      <a:off x="0" y="0"/>
                      <a:ext cx="6153150" cy="1276350"/>
                    </a:xfrm>
                    <a:prstGeom prst="rect">
                      <a:avLst/>
                    </a:prstGeom>
                    <a:noFill/>
                    <a:ln w="9525">
                      <a:noFill/>
                      <a:miter lim="800000"/>
                      <a:headEnd/>
                      <a:tailEnd/>
                    </a:ln>
                  </pic:spPr>
                </pic:pic>
              </a:graphicData>
            </a:graphic>
          </wp:inline>
        </w:drawing>
      </w:r>
    </w:p>
    <w:p w:rsidR="002A77F5" w:rsidRPr="002A77F5" w:rsidRDefault="002A77F5" w:rsidP="002A77F5">
      <w:pPr>
        <w:spacing w:after="150" w:line="240" w:lineRule="auto"/>
        <w:textAlignment w:val="baseline"/>
        <w:rPr>
          <w:rFonts w:ascii="Arial Unicode MS" w:eastAsia="Arial Unicode MS" w:hAnsi="Arial Unicode MS" w:cs="Arial Unicode MS"/>
          <w:spacing w:val="-2"/>
          <w:sz w:val="28"/>
          <w:szCs w:val="28"/>
        </w:rPr>
      </w:pPr>
      <w:r w:rsidRPr="002A77F5">
        <w:rPr>
          <w:rFonts w:ascii="Arial Unicode MS" w:eastAsia="Arial Unicode MS" w:hAnsi="Arial Unicode MS" w:cs="Arial Unicode MS"/>
          <w:spacing w:val="-2"/>
          <w:sz w:val="28"/>
          <w:szCs w:val="28"/>
        </w:rPr>
        <w:t>As we have noted after IP done, the resulting 64-bit permuted text block is divided into two half blocks. Each half block consists of 32 bits, and each of the 16 rounds, in turn, consists of the broad level steps outlined in figure.</w:t>
      </w:r>
    </w:p>
    <w:p w:rsidR="002A77F5" w:rsidRPr="002A77F5" w:rsidRDefault="002A77F5" w:rsidP="002A77F5">
      <w:pPr>
        <w:spacing w:after="0" w:line="285" w:lineRule="atLeast"/>
        <w:jc w:val="both"/>
        <w:textAlignment w:val="baseline"/>
        <w:rPr>
          <w:rFonts w:ascii="Arial Unicode MS" w:eastAsia="Arial Unicode MS" w:hAnsi="Arial Unicode MS" w:cs="Arial Unicode MS"/>
          <w:sz w:val="28"/>
          <w:szCs w:val="28"/>
        </w:rPr>
      </w:pPr>
    </w:p>
    <w:p w:rsidR="00800B82" w:rsidRPr="0041700B" w:rsidRDefault="00800B82" w:rsidP="00800B82">
      <w:pPr>
        <w:pStyle w:val="NormalWeb"/>
        <w:shd w:val="clear" w:color="auto" w:fill="FFFFFF"/>
        <w:spacing w:before="0" w:beforeAutospacing="0" w:after="0" w:afterAutospacing="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b/>
          <w:bCs/>
          <w:spacing w:val="-2"/>
          <w:sz w:val="28"/>
          <w:szCs w:val="28"/>
          <w:bdr w:val="none" w:sz="0" w:space="0" w:color="auto" w:frame="1"/>
        </w:rPr>
        <w:t>Step-1: Key transformation –</w:t>
      </w:r>
      <w:r w:rsidRPr="0041700B">
        <w:rPr>
          <w:rFonts w:ascii="Arial Unicode MS" w:eastAsia="Arial Unicode MS" w:hAnsi="Arial Unicode MS" w:cs="Arial Unicode MS"/>
          <w:spacing w:val="-2"/>
          <w:sz w:val="28"/>
          <w:szCs w:val="28"/>
        </w:rPr>
        <w:br/>
        <w:t>We have noted initial 64-bit key is transformed into a 56-bit key by discarding every 8th bit of the initial key. Thus, for each a 56-bit key is available. From this 56-bit key, a different 48-bit Sub Key is generated during each round using a process called as key transformation. For this the 56 bit key is divided into two halves, each of 28 bits. These halves are circularly shifted left by one or two positions, depending on the round.</w:t>
      </w:r>
    </w:p>
    <w:p w:rsidR="00800B82" w:rsidRPr="0041700B" w:rsidRDefault="00800B82" w:rsidP="00800B82">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spacing w:val="-2"/>
          <w:sz w:val="28"/>
          <w:szCs w:val="28"/>
        </w:rPr>
        <w:t>For example, if the round number 1, 2, 9 or 16 the shift is done by only position for other rounds, the circular shift is done by two positions. The number of key bits shifted per round is show in figure.</w:t>
      </w:r>
    </w:p>
    <w:p w:rsidR="00800B82" w:rsidRPr="0041700B" w:rsidRDefault="00800B82" w:rsidP="00800B82">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drawing>
          <wp:inline distT="0" distB="0" distL="0" distR="0">
            <wp:extent cx="6162675" cy="1038225"/>
            <wp:effectExtent l="19050" t="0" r="9525" b="0"/>
            <wp:docPr id="21" name="Picture 21" descr="https://media.geeksforgeeks.org/wp-content/uploads/6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666-2.png"/>
                    <pic:cNvPicPr>
                      <a:picLocks noChangeAspect="1" noChangeArrowheads="1"/>
                    </pic:cNvPicPr>
                  </pic:nvPicPr>
                  <pic:blipFill>
                    <a:blip r:embed="rId13"/>
                    <a:srcRect/>
                    <a:stretch>
                      <a:fillRect/>
                    </a:stretch>
                  </pic:blipFill>
                  <pic:spPr bwMode="auto">
                    <a:xfrm>
                      <a:off x="0" y="0"/>
                      <a:ext cx="6162675" cy="1038225"/>
                    </a:xfrm>
                    <a:prstGeom prst="rect">
                      <a:avLst/>
                    </a:prstGeom>
                    <a:noFill/>
                    <a:ln w="9525">
                      <a:noFill/>
                      <a:miter lim="800000"/>
                      <a:headEnd/>
                      <a:tailEnd/>
                    </a:ln>
                  </pic:spPr>
                </pic:pic>
              </a:graphicData>
            </a:graphic>
          </wp:inline>
        </w:drawing>
      </w:r>
    </w:p>
    <w:p w:rsidR="00800B82" w:rsidRPr="0041700B" w:rsidRDefault="00800B82" w:rsidP="00800B82">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spacing w:val="-2"/>
          <w:sz w:val="28"/>
          <w:szCs w:val="28"/>
        </w:rPr>
        <w:t xml:space="preserve">After an appropriate shift, 48 of the 56 bit are selected. </w:t>
      </w:r>
      <w:proofErr w:type="gramStart"/>
      <w:r w:rsidRPr="0041700B">
        <w:rPr>
          <w:rFonts w:ascii="Arial Unicode MS" w:eastAsia="Arial Unicode MS" w:hAnsi="Arial Unicode MS" w:cs="Arial Unicode MS"/>
          <w:spacing w:val="-2"/>
          <w:sz w:val="28"/>
          <w:szCs w:val="28"/>
        </w:rPr>
        <w:t>for</w:t>
      </w:r>
      <w:proofErr w:type="gramEnd"/>
      <w:r w:rsidRPr="0041700B">
        <w:rPr>
          <w:rFonts w:ascii="Arial Unicode MS" w:eastAsia="Arial Unicode MS" w:hAnsi="Arial Unicode MS" w:cs="Arial Unicode MS"/>
          <w:spacing w:val="-2"/>
          <w:sz w:val="28"/>
          <w:szCs w:val="28"/>
        </w:rPr>
        <w:t xml:space="preserve"> selecting 48 of the 56 bits the table show in figure given below. For instance, after the shift, bit number 14 moves on the first position, bit number 17 moves on the second </w:t>
      </w:r>
      <w:r w:rsidRPr="0041700B">
        <w:rPr>
          <w:rFonts w:ascii="Arial Unicode MS" w:eastAsia="Arial Unicode MS" w:hAnsi="Arial Unicode MS" w:cs="Arial Unicode MS"/>
          <w:spacing w:val="-2"/>
          <w:sz w:val="28"/>
          <w:szCs w:val="28"/>
        </w:rPr>
        <w:lastRenderedPageBreak/>
        <w:t>position and so on. If we observe the table carefully, we will realize that it contains only 48 bit positions. Bit number 18 is discarded (we will not find it in the table), like 7 others, to reduce a 56-bit key to a 48-bit key. Since the key transformation process involves permutation as well as selection of a 48-bit sub set of the original 56-bit key it is called Compression Permutation.</w:t>
      </w:r>
    </w:p>
    <w:p w:rsidR="00800B82" w:rsidRPr="0041700B" w:rsidRDefault="00800B82" w:rsidP="00800B82">
      <w:pPr>
        <w:pStyle w:val="NormalWeb"/>
        <w:shd w:val="clear" w:color="auto" w:fill="FFFFFF"/>
        <w:spacing w:before="0" w:beforeAutospacing="0" w:after="0" w:afterAutospacing="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b/>
          <w:bCs/>
          <w:spacing w:val="-2"/>
          <w:sz w:val="28"/>
          <w:szCs w:val="28"/>
          <w:bdr w:val="none" w:sz="0" w:space="0" w:color="auto" w:frame="1"/>
        </w:rPr>
        <w:t>Step-2: Expansion Permutation –</w:t>
      </w:r>
      <w:r w:rsidRPr="0041700B">
        <w:rPr>
          <w:rFonts w:ascii="Arial Unicode MS" w:eastAsia="Arial Unicode MS" w:hAnsi="Arial Unicode MS" w:cs="Arial Unicode MS"/>
          <w:spacing w:val="-2"/>
          <w:sz w:val="28"/>
          <w:szCs w:val="28"/>
        </w:rPr>
        <w:br/>
        <w:t>Recall that after initial permutation, we had two 32-bit plain text areas called as Left Plain Text(LPT) and Right Plain Text(RPT). During the expansion permutation, the RPT is expanded from 32 bits to 48 bits. Bits are permuted as well hence called as expansion permutation. This happens as the 32 bit RPT is divided into 8 blocks, with each block consisting of 4 bits. Then, each 4 bit block of the previous step is then expanded to a corresponding 6 bit block, i.e., per 4 bit block, 2 more bits are added.</w:t>
      </w:r>
    </w:p>
    <w:p w:rsidR="00800B82" w:rsidRPr="0041700B" w:rsidRDefault="00800B82" w:rsidP="00800B82">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sz w:val="28"/>
          <w:szCs w:val="28"/>
        </w:rPr>
      </w:pPr>
      <w:r w:rsidRPr="0041700B">
        <w:rPr>
          <w:rFonts w:ascii="Arial Unicode MS" w:eastAsia="Arial Unicode MS" w:hAnsi="Arial Unicode MS" w:cs="Arial Unicode MS"/>
          <w:noProof/>
          <w:spacing w:val="-2"/>
          <w:sz w:val="28"/>
          <w:szCs w:val="28"/>
        </w:rPr>
        <w:drawing>
          <wp:inline distT="0" distB="0" distL="0" distR="0">
            <wp:extent cx="5334000" cy="2838450"/>
            <wp:effectExtent l="19050" t="0" r="0" b="0"/>
            <wp:docPr id="26" name="Picture 26" descr="https://media.geeksforgeeks.org/wp-content/uploads/9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999-1.png"/>
                    <pic:cNvPicPr>
                      <a:picLocks noChangeAspect="1" noChangeArrowheads="1"/>
                    </pic:cNvPicPr>
                  </pic:nvPicPr>
                  <pic:blipFill>
                    <a:blip r:embed="rId14"/>
                    <a:srcRect/>
                    <a:stretch>
                      <a:fillRect/>
                    </a:stretch>
                  </pic:blipFill>
                  <pic:spPr bwMode="auto">
                    <a:xfrm>
                      <a:off x="0" y="0"/>
                      <a:ext cx="5334000" cy="2838450"/>
                    </a:xfrm>
                    <a:prstGeom prst="rect">
                      <a:avLst/>
                    </a:prstGeom>
                    <a:noFill/>
                    <a:ln w="9525">
                      <a:noFill/>
                      <a:miter lim="800000"/>
                      <a:headEnd/>
                      <a:tailEnd/>
                    </a:ln>
                  </pic:spPr>
                </pic:pic>
              </a:graphicData>
            </a:graphic>
          </wp:inline>
        </w:drawing>
      </w:r>
    </w:p>
    <w:p w:rsidR="002A77F5" w:rsidRDefault="00800B82" w:rsidP="00800B82">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sz w:val="28"/>
          <w:szCs w:val="28"/>
          <w:shd w:val="clear" w:color="auto" w:fill="FFFFFF"/>
        </w:rPr>
      </w:pPr>
      <w:r w:rsidRPr="0041700B">
        <w:rPr>
          <w:rFonts w:ascii="Arial Unicode MS" w:eastAsia="Arial Unicode MS" w:hAnsi="Arial Unicode MS" w:cs="Arial Unicode MS"/>
          <w:spacing w:val="-2"/>
          <w:sz w:val="28"/>
          <w:szCs w:val="28"/>
        </w:rPr>
        <w:t xml:space="preserve">This process results into expansion as well as permutation of the input bit while creating output. Key transformation process compresses the 56-bit key to 48 bits. Then the expansion permutation process </w:t>
      </w:r>
      <w:r w:rsidRPr="0041700B">
        <w:rPr>
          <w:rFonts w:ascii="Arial Unicode MS" w:eastAsia="Arial Unicode MS" w:hAnsi="Arial Unicode MS" w:cs="Arial Unicode MS"/>
          <w:spacing w:val="-2"/>
          <w:sz w:val="28"/>
          <w:szCs w:val="28"/>
          <w:shd w:val="clear" w:color="auto" w:fill="FFFFFF"/>
        </w:rPr>
        <w:t xml:space="preserve">expands the 32-bit RPT </w:t>
      </w:r>
      <w:r w:rsidRPr="0041700B">
        <w:rPr>
          <w:rFonts w:ascii="Arial Unicode MS" w:eastAsia="Arial Unicode MS" w:hAnsi="Arial Unicode MS" w:cs="Arial Unicode MS"/>
          <w:spacing w:val="-2"/>
          <w:sz w:val="28"/>
          <w:szCs w:val="28"/>
          <w:shd w:val="clear" w:color="auto" w:fill="FFFFFF"/>
        </w:rPr>
        <w:lastRenderedPageBreak/>
        <w:t>to 48-bits. Now the 48-bit key is XOR with 48-bit RPT and resulting output is given to the next step, which is the S-Box substitution.</w:t>
      </w:r>
    </w:p>
    <w:p w:rsidR="0041700B" w:rsidRDefault="0041700B" w:rsidP="00800B82">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sz w:val="28"/>
          <w:szCs w:val="28"/>
          <w:shd w:val="clear" w:color="auto" w:fill="FFFFFF"/>
        </w:rPr>
      </w:pPr>
    </w:p>
    <w:p w:rsidR="0041700B" w:rsidRDefault="0041700B" w:rsidP="0041700B">
      <w:pPr>
        <w:autoSpaceDE w:val="0"/>
        <w:autoSpaceDN w:val="0"/>
        <w:adjustRightInd w:val="0"/>
        <w:spacing w:after="0" w:line="240" w:lineRule="auto"/>
        <w:rPr>
          <w:rFonts w:ascii="Times-Bold" w:hAnsi="Times-Bold" w:cs="Times-Bold"/>
          <w:b/>
          <w:bCs/>
        </w:rPr>
      </w:pPr>
      <w:r>
        <w:rPr>
          <w:rFonts w:ascii="Times-Bold" w:hAnsi="Times-Bold" w:cs="Times-Bold"/>
          <w:b/>
          <w:bCs/>
        </w:rPr>
        <w:t>Triple DES</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r w:rsidRPr="0041700B">
        <w:rPr>
          <w:rFonts w:ascii="Times-Roman" w:hAnsi="Times-Roman" w:cs="Times-Roman"/>
          <w:sz w:val="24"/>
          <w:szCs w:val="24"/>
        </w:rPr>
        <w:t>As early as 1979, IBM realized that the DES key length was too short and devised</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a</w:t>
      </w:r>
      <w:proofErr w:type="gramEnd"/>
      <w:r w:rsidRPr="0041700B">
        <w:rPr>
          <w:rFonts w:ascii="Times-Roman" w:hAnsi="Times-Roman" w:cs="Times-Roman"/>
          <w:sz w:val="24"/>
          <w:szCs w:val="24"/>
        </w:rPr>
        <w:t xml:space="preserve"> way to effectively increase it, using triple encryption (Tuchman, 1979).</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r w:rsidRPr="0041700B">
        <w:rPr>
          <w:rFonts w:ascii="Times-Roman" w:hAnsi="Times-Roman" w:cs="Times-Roman"/>
          <w:sz w:val="24"/>
          <w:szCs w:val="24"/>
        </w:rPr>
        <w:t>The method chosen, which has since been incorporated in International Standard</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r w:rsidRPr="0041700B">
        <w:rPr>
          <w:rFonts w:ascii="Times-Roman" w:hAnsi="Times-Roman" w:cs="Times-Roman"/>
          <w:sz w:val="24"/>
          <w:szCs w:val="24"/>
        </w:rPr>
        <w:t>8732, is illustrated in Fig. 8-8. Here, two keys and three stages are used. In the</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first</w:t>
      </w:r>
      <w:proofErr w:type="gramEnd"/>
      <w:r w:rsidRPr="0041700B">
        <w:rPr>
          <w:rFonts w:ascii="Times-Roman" w:hAnsi="Times-Roman" w:cs="Times-Roman"/>
          <w:sz w:val="24"/>
          <w:szCs w:val="24"/>
        </w:rPr>
        <w:t xml:space="preserve"> stage, the plaintext is encrypted using DES in the usual way with </w:t>
      </w:r>
      <w:r w:rsidRPr="0041700B">
        <w:rPr>
          <w:rFonts w:ascii="Times-Italic" w:hAnsi="Times-Italic" w:cs="Times-Italic"/>
          <w:i/>
          <w:iCs/>
          <w:sz w:val="24"/>
          <w:szCs w:val="24"/>
        </w:rPr>
        <w:t>K</w:t>
      </w:r>
      <w:r w:rsidRPr="0041700B">
        <w:rPr>
          <w:rFonts w:ascii="Times-Roman" w:hAnsi="Times-Roman" w:cs="Times-Roman"/>
          <w:sz w:val="24"/>
          <w:szCs w:val="24"/>
        </w:rPr>
        <w:t>1. In the</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second</w:t>
      </w:r>
      <w:proofErr w:type="gramEnd"/>
      <w:r w:rsidRPr="0041700B">
        <w:rPr>
          <w:rFonts w:ascii="Times-Roman" w:hAnsi="Times-Roman" w:cs="Times-Roman"/>
          <w:sz w:val="24"/>
          <w:szCs w:val="24"/>
        </w:rPr>
        <w:t xml:space="preserve"> stage, DES is run in decryption mode, using </w:t>
      </w:r>
      <w:r w:rsidRPr="0041700B">
        <w:rPr>
          <w:rFonts w:ascii="Times-Italic" w:hAnsi="Times-Italic" w:cs="Times-Italic"/>
          <w:i/>
          <w:iCs/>
          <w:sz w:val="24"/>
          <w:szCs w:val="24"/>
        </w:rPr>
        <w:t>K</w:t>
      </w:r>
      <w:r w:rsidRPr="0041700B">
        <w:rPr>
          <w:rFonts w:ascii="Times-Roman" w:hAnsi="Times-Roman" w:cs="Times-Roman"/>
          <w:sz w:val="24"/>
          <w:szCs w:val="24"/>
        </w:rPr>
        <w:t>2 as the key. Finally, another</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r w:rsidRPr="0041700B">
        <w:rPr>
          <w:rFonts w:ascii="Times-Roman" w:hAnsi="Times-Roman" w:cs="Times-Roman"/>
          <w:sz w:val="24"/>
          <w:szCs w:val="24"/>
        </w:rPr>
        <w:t xml:space="preserve">DES encryption is done with </w:t>
      </w:r>
      <w:r w:rsidRPr="0041700B">
        <w:rPr>
          <w:rFonts w:ascii="Times-Italic" w:hAnsi="Times-Italic" w:cs="Times-Italic"/>
          <w:i/>
          <w:iCs/>
          <w:sz w:val="24"/>
          <w:szCs w:val="24"/>
        </w:rPr>
        <w:t>K</w:t>
      </w:r>
      <w:r w:rsidRPr="0041700B">
        <w:rPr>
          <w:rFonts w:ascii="Times-Roman" w:hAnsi="Times-Roman" w:cs="Times-Roman"/>
          <w:sz w:val="24"/>
          <w:szCs w:val="24"/>
        </w:rPr>
        <w:t>1.</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r w:rsidRPr="0041700B">
        <w:rPr>
          <w:rFonts w:ascii="Times-Roman" w:hAnsi="Times-Roman" w:cs="Times-Roman"/>
          <w:sz w:val="24"/>
          <w:szCs w:val="24"/>
        </w:rPr>
        <w:t xml:space="preserve">This design immediately gives rise to two questions. First, why are only </w:t>
      </w:r>
      <w:proofErr w:type="gramStart"/>
      <w:r w:rsidRPr="0041700B">
        <w:rPr>
          <w:rFonts w:ascii="Times-Roman" w:hAnsi="Times-Roman" w:cs="Times-Roman"/>
          <w:sz w:val="24"/>
          <w:szCs w:val="24"/>
        </w:rPr>
        <w:t>two</w:t>
      </w:r>
      <w:proofErr w:type="gramEnd"/>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keys</w:t>
      </w:r>
      <w:proofErr w:type="gramEnd"/>
      <w:r w:rsidRPr="0041700B">
        <w:rPr>
          <w:rFonts w:ascii="Times-Roman" w:hAnsi="Times-Roman" w:cs="Times-Roman"/>
          <w:sz w:val="24"/>
          <w:szCs w:val="24"/>
        </w:rPr>
        <w:t xml:space="preserve"> used, instead of three? Second, why is </w:t>
      </w:r>
      <w:r w:rsidRPr="0041700B">
        <w:rPr>
          <w:rFonts w:ascii="Times-Bold" w:hAnsi="Times-Bold" w:cs="Times-Bold"/>
          <w:b/>
          <w:bCs/>
          <w:sz w:val="24"/>
          <w:szCs w:val="24"/>
        </w:rPr>
        <w:t xml:space="preserve">EDE </w:t>
      </w:r>
      <w:r w:rsidRPr="0041700B">
        <w:rPr>
          <w:rFonts w:ascii="Times-Roman" w:hAnsi="Times-Roman" w:cs="Times-Roman"/>
          <w:sz w:val="24"/>
          <w:szCs w:val="24"/>
        </w:rPr>
        <w:t>(</w:t>
      </w:r>
      <w:r w:rsidRPr="0041700B">
        <w:rPr>
          <w:rFonts w:ascii="Times-Bold" w:hAnsi="Times-Bold" w:cs="Times-Bold"/>
          <w:b/>
          <w:bCs/>
          <w:sz w:val="24"/>
          <w:szCs w:val="24"/>
        </w:rPr>
        <w:t xml:space="preserve">Encrypt Decrypt </w:t>
      </w:r>
      <w:proofErr w:type="gramStart"/>
      <w:r w:rsidRPr="0041700B">
        <w:rPr>
          <w:rFonts w:ascii="Times-Bold" w:hAnsi="Times-Bold" w:cs="Times-Bold"/>
          <w:b/>
          <w:bCs/>
          <w:sz w:val="24"/>
          <w:szCs w:val="24"/>
        </w:rPr>
        <w:t>Encrypt</w:t>
      </w:r>
      <w:proofErr w:type="gramEnd"/>
      <w:r w:rsidRPr="0041700B">
        <w:rPr>
          <w:rFonts w:ascii="Times-Roman" w:hAnsi="Times-Roman" w:cs="Times-Roman"/>
          <w:sz w:val="24"/>
          <w:szCs w:val="24"/>
        </w:rPr>
        <w:t>)</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used</w:t>
      </w:r>
      <w:proofErr w:type="gramEnd"/>
      <w:r w:rsidRPr="0041700B">
        <w:rPr>
          <w:rFonts w:ascii="Times-Roman" w:hAnsi="Times-Roman" w:cs="Times-Roman"/>
          <w:sz w:val="24"/>
          <w:szCs w:val="24"/>
        </w:rPr>
        <w:t xml:space="preserve">, instead of </w:t>
      </w:r>
      <w:r w:rsidRPr="0041700B">
        <w:rPr>
          <w:rFonts w:ascii="Times-Bold" w:hAnsi="Times-Bold" w:cs="Times-Bold"/>
          <w:b/>
          <w:bCs/>
          <w:sz w:val="24"/>
          <w:szCs w:val="24"/>
        </w:rPr>
        <w:t xml:space="preserve">EEE </w:t>
      </w:r>
      <w:r w:rsidRPr="0041700B">
        <w:rPr>
          <w:rFonts w:ascii="Times-Roman" w:hAnsi="Times-Roman" w:cs="Times-Roman"/>
          <w:sz w:val="24"/>
          <w:szCs w:val="24"/>
        </w:rPr>
        <w:t>(</w:t>
      </w:r>
      <w:r w:rsidRPr="0041700B">
        <w:rPr>
          <w:rFonts w:ascii="Times-Bold" w:hAnsi="Times-Bold" w:cs="Times-Bold"/>
          <w:b/>
          <w:bCs/>
          <w:sz w:val="24"/>
          <w:szCs w:val="24"/>
        </w:rPr>
        <w:t xml:space="preserve">Encrypt Encrypt </w:t>
      </w:r>
      <w:proofErr w:type="spellStart"/>
      <w:r w:rsidRPr="0041700B">
        <w:rPr>
          <w:rFonts w:ascii="Times-Bold" w:hAnsi="Times-Bold" w:cs="Times-Bold"/>
          <w:b/>
          <w:bCs/>
          <w:sz w:val="24"/>
          <w:szCs w:val="24"/>
        </w:rPr>
        <w:t>Encrypt</w:t>
      </w:r>
      <w:proofErr w:type="spellEnd"/>
      <w:r w:rsidRPr="0041700B">
        <w:rPr>
          <w:rFonts w:ascii="Times-Roman" w:hAnsi="Times-Roman" w:cs="Times-Roman"/>
          <w:sz w:val="24"/>
          <w:szCs w:val="24"/>
        </w:rPr>
        <w:t>)? The reason that two keys are</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used</w:t>
      </w:r>
      <w:proofErr w:type="gramEnd"/>
      <w:r w:rsidRPr="0041700B">
        <w:rPr>
          <w:rFonts w:ascii="Times-Roman" w:hAnsi="Times-Roman" w:cs="Times-Roman"/>
          <w:sz w:val="24"/>
          <w:szCs w:val="24"/>
        </w:rPr>
        <w:t xml:space="preserve"> is that even the most paranoid of cryptographers believe that 112 bits is</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adequate</w:t>
      </w:r>
      <w:proofErr w:type="gramEnd"/>
      <w:r w:rsidRPr="0041700B">
        <w:rPr>
          <w:rFonts w:ascii="Times-Roman" w:hAnsi="Times-Roman" w:cs="Times-Roman"/>
          <w:sz w:val="24"/>
          <w:szCs w:val="24"/>
        </w:rPr>
        <w:t xml:space="preserve"> for routine commercial applications for the time being. (And among</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cryptographers</w:t>
      </w:r>
      <w:proofErr w:type="gramEnd"/>
      <w:r w:rsidRPr="0041700B">
        <w:rPr>
          <w:rFonts w:ascii="Times-Roman" w:hAnsi="Times-Roman" w:cs="Times-Roman"/>
          <w:sz w:val="24"/>
          <w:szCs w:val="24"/>
        </w:rPr>
        <w:t>, paranoia is considered a feature, not a bug.) Going to 168 bits</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would</w:t>
      </w:r>
      <w:proofErr w:type="gramEnd"/>
      <w:r w:rsidRPr="0041700B">
        <w:rPr>
          <w:rFonts w:ascii="Times-Roman" w:hAnsi="Times-Roman" w:cs="Times-Roman"/>
          <w:sz w:val="24"/>
          <w:szCs w:val="24"/>
        </w:rPr>
        <w:t xml:space="preserve"> just add the unnecessary overhead of managing and transporting another</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key</w:t>
      </w:r>
      <w:proofErr w:type="gramEnd"/>
      <w:r w:rsidRPr="0041700B">
        <w:rPr>
          <w:rFonts w:ascii="Times-Roman" w:hAnsi="Times-Roman" w:cs="Times-Roman"/>
          <w:sz w:val="24"/>
          <w:szCs w:val="24"/>
        </w:rPr>
        <w:t xml:space="preserve"> for little real gain.</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r w:rsidRPr="0041700B">
        <w:rPr>
          <w:rFonts w:ascii="Times-Roman" w:hAnsi="Times-Roman" w:cs="Times-Roman"/>
          <w:sz w:val="24"/>
          <w:szCs w:val="24"/>
        </w:rPr>
        <w:t>The reason for encrypting, decrypting, and then encrypting again is backward</w:t>
      </w:r>
    </w:p>
    <w:p w:rsid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compatibility</w:t>
      </w:r>
      <w:proofErr w:type="gramEnd"/>
      <w:r w:rsidRPr="0041700B">
        <w:rPr>
          <w:rFonts w:ascii="Times-Roman" w:hAnsi="Times-Roman" w:cs="Times-Roman"/>
          <w:sz w:val="24"/>
          <w:szCs w:val="24"/>
        </w:rPr>
        <w:t xml:space="preserve"> with existing single-key DES systems. Both the encryption and decryption</w:t>
      </w:r>
    </w:p>
    <w:p w:rsidR="00E663AD" w:rsidRDefault="00E663AD" w:rsidP="0041700B">
      <w:pPr>
        <w:autoSpaceDE w:val="0"/>
        <w:autoSpaceDN w:val="0"/>
        <w:adjustRightInd w:val="0"/>
        <w:spacing w:after="0" w:line="240" w:lineRule="auto"/>
        <w:rPr>
          <w:rFonts w:ascii="Times-Roman" w:hAnsi="Times-Roman" w:cs="Times-Roman"/>
          <w:sz w:val="24"/>
          <w:szCs w:val="24"/>
        </w:rPr>
      </w:pPr>
    </w:p>
    <w:p w:rsidR="00E663AD" w:rsidRPr="0041700B" w:rsidRDefault="00E663AD" w:rsidP="0041700B">
      <w:pPr>
        <w:autoSpaceDE w:val="0"/>
        <w:autoSpaceDN w:val="0"/>
        <w:adjustRightInd w:val="0"/>
        <w:spacing w:after="0" w:line="240" w:lineRule="auto"/>
        <w:rPr>
          <w:rFonts w:ascii="Times-Roman" w:hAnsi="Times-Roman" w:cs="Times-Roman"/>
          <w:sz w:val="24"/>
          <w:szCs w:val="24"/>
        </w:rPr>
      </w:pP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functions</w:t>
      </w:r>
      <w:proofErr w:type="gramEnd"/>
      <w:r w:rsidRPr="0041700B">
        <w:rPr>
          <w:rFonts w:ascii="Times-Roman" w:hAnsi="Times-Roman" w:cs="Times-Roman"/>
          <w:sz w:val="24"/>
          <w:szCs w:val="24"/>
        </w:rPr>
        <w:t xml:space="preserve"> are mappings between sets of 64-bit numbers. From a cryptographic</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point</w:t>
      </w:r>
      <w:proofErr w:type="gramEnd"/>
      <w:r w:rsidRPr="0041700B">
        <w:rPr>
          <w:rFonts w:ascii="Times-Roman" w:hAnsi="Times-Roman" w:cs="Times-Roman"/>
          <w:sz w:val="24"/>
          <w:szCs w:val="24"/>
        </w:rPr>
        <w:t xml:space="preserve"> of view, the two mappings are equally strong. By using EDE, however,</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instead</w:t>
      </w:r>
      <w:proofErr w:type="gramEnd"/>
      <w:r w:rsidRPr="0041700B">
        <w:rPr>
          <w:rFonts w:ascii="Times-Roman" w:hAnsi="Times-Roman" w:cs="Times-Roman"/>
          <w:sz w:val="24"/>
          <w:szCs w:val="24"/>
        </w:rPr>
        <w:t xml:space="preserve"> of EEE, a computer using triple encryption can speak to one using</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single</w:t>
      </w:r>
      <w:proofErr w:type="gramEnd"/>
      <w:r w:rsidRPr="0041700B">
        <w:rPr>
          <w:rFonts w:ascii="Times-Roman" w:hAnsi="Times-Roman" w:cs="Times-Roman"/>
          <w:sz w:val="24"/>
          <w:szCs w:val="24"/>
        </w:rPr>
        <w:t xml:space="preserve"> encryption by just setting </w:t>
      </w:r>
      <w:r w:rsidRPr="0041700B">
        <w:rPr>
          <w:rFonts w:ascii="Times-Italic" w:hAnsi="Times-Italic" w:cs="Times-Italic"/>
          <w:i/>
          <w:iCs/>
          <w:sz w:val="24"/>
          <w:szCs w:val="24"/>
        </w:rPr>
        <w:t>K</w:t>
      </w:r>
      <w:r w:rsidRPr="0041700B">
        <w:rPr>
          <w:rFonts w:ascii="Times-Roman" w:hAnsi="Times-Roman" w:cs="Times-Roman"/>
          <w:sz w:val="24"/>
          <w:szCs w:val="24"/>
        </w:rPr>
        <w:t xml:space="preserve">1 </w:t>
      </w:r>
      <w:r w:rsidRPr="0041700B">
        <w:rPr>
          <w:rFonts w:ascii="Symbol" w:hAnsi="Symbol" w:cs="Symbol"/>
          <w:sz w:val="24"/>
          <w:szCs w:val="24"/>
        </w:rPr>
        <w:t></w:t>
      </w:r>
      <w:r w:rsidRPr="0041700B">
        <w:rPr>
          <w:rFonts w:ascii="Symbol" w:hAnsi="Symbol" w:cs="Symbol"/>
          <w:sz w:val="24"/>
          <w:szCs w:val="24"/>
        </w:rPr>
        <w:t></w:t>
      </w:r>
      <w:r w:rsidRPr="0041700B">
        <w:rPr>
          <w:rFonts w:ascii="Times-Italic" w:hAnsi="Times-Italic" w:cs="Times-Italic"/>
          <w:i/>
          <w:iCs/>
          <w:sz w:val="24"/>
          <w:szCs w:val="24"/>
        </w:rPr>
        <w:t>K</w:t>
      </w:r>
      <w:r w:rsidRPr="0041700B">
        <w:rPr>
          <w:rFonts w:ascii="Times-Roman" w:hAnsi="Times-Roman" w:cs="Times-Roman"/>
          <w:sz w:val="24"/>
          <w:szCs w:val="24"/>
        </w:rPr>
        <w:t>2. This property allows triple encryption</w:t>
      </w:r>
    </w:p>
    <w:p w:rsidR="0041700B" w:rsidRPr="0041700B" w:rsidRDefault="0041700B" w:rsidP="0041700B">
      <w:pPr>
        <w:autoSpaceDE w:val="0"/>
        <w:autoSpaceDN w:val="0"/>
        <w:adjustRightInd w:val="0"/>
        <w:spacing w:after="0" w:line="240" w:lineRule="auto"/>
        <w:rPr>
          <w:rFonts w:ascii="Times-Roman" w:hAnsi="Times-Roman" w:cs="Times-Roman"/>
          <w:sz w:val="24"/>
          <w:szCs w:val="24"/>
        </w:rPr>
      </w:pPr>
      <w:proofErr w:type="gramStart"/>
      <w:r w:rsidRPr="0041700B">
        <w:rPr>
          <w:rFonts w:ascii="Times-Roman" w:hAnsi="Times-Roman" w:cs="Times-Roman"/>
          <w:sz w:val="24"/>
          <w:szCs w:val="24"/>
        </w:rPr>
        <w:t>to</w:t>
      </w:r>
      <w:proofErr w:type="gramEnd"/>
      <w:r w:rsidRPr="0041700B">
        <w:rPr>
          <w:rFonts w:ascii="Times-Roman" w:hAnsi="Times-Roman" w:cs="Times-Roman"/>
          <w:sz w:val="24"/>
          <w:szCs w:val="24"/>
        </w:rPr>
        <w:t xml:space="preserve"> be phased in gradually, something of no concern to academic cryptographers</w:t>
      </w:r>
    </w:p>
    <w:p w:rsidR="0041700B" w:rsidRDefault="0041700B" w:rsidP="0041700B">
      <w:pPr>
        <w:pStyle w:val="NormalWeb"/>
        <w:shd w:val="clear" w:color="auto" w:fill="FFFFFF"/>
        <w:spacing w:before="0" w:beforeAutospacing="0" w:after="150" w:afterAutospacing="0"/>
        <w:textAlignment w:val="baseline"/>
        <w:rPr>
          <w:rFonts w:ascii="Times-Roman" w:hAnsi="Times-Roman" w:cs="Times-Roman"/>
        </w:rPr>
      </w:pPr>
      <w:proofErr w:type="gramStart"/>
      <w:r w:rsidRPr="0041700B">
        <w:rPr>
          <w:rFonts w:ascii="Times-Roman" w:hAnsi="Times-Roman" w:cs="Times-Roman"/>
        </w:rPr>
        <w:t>but</w:t>
      </w:r>
      <w:proofErr w:type="gramEnd"/>
      <w:r w:rsidRPr="0041700B">
        <w:rPr>
          <w:rFonts w:ascii="Times-Roman" w:hAnsi="Times-Roman" w:cs="Times-Roman"/>
        </w:rPr>
        <w:t xml:space="preserve"> of considerable importance to IBM and its customers.</w:t>
      </w:r>
    </w:p>
    <w:p w:rsidR="00E663AD" w:rsidRDefault="00E663AD" w:rsidP="0041700B">
      <w:pPr>
        <w:pStyle w:val="NormalWeb"/>
        <w:shd w:val="clear" w:color="auto" w:fill="FFFFFF"/>
        <w:spacing w:before="0" w:beforeAutospacing="0" w:after="150" w:afterAutospacing="0"/>
        <w:textAlignment w:val="baseline"/>
        <w:rPr>
          <w:rFonts w:ascii="Times-Roman" w:hAnsi="Times-Roman" w:cs="Times-Roman"/>
        </w:rPr>
      </w:pPr>
    </w:p>
    <w:p w:rsidR="00E663AD" w:rsidRDefault="00E663AD" w:rsidP="0041700B">
      <w:pPr>
        <w:pStyle w:val="NormalWeb"/>
        <w:shd w:val="clear" w:color="auto" w:fill="FFFFFF"/>
        <w:spacing w:before="0" w:beforeAutospacing="0" w:after="150" w:afterAutospacing="0"/>
        <w:textAlignment w:val="baseline"/>
        <w:rPr>
          <w:rFonts w:ascii="Times-Roman" w:hAnsi="Times-Roman" w:cs="Times-Roman"/>
        </w:rPr>
      </w:pP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t>“AES”</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more popular and widely adopted symmetric encryption algorithm likely to be encountered nowadays is the Advanced Encryption Standard (AES). It is found at least six </w:t>
      </w:r>
      <w:proofErr w:type="gramStart"/>
      <w:r>
        <w:rPr>
          <w:rFonts w:ascii="Arial" w:hAnsi="Arial" w:cs="Arial"/>
          <w:color w:val="000000"/>
        </w:rPr>
        <w:t>time</w:t>
      </w:r>
      <w:proofErr w:type="gramEnd"/>
      <w:r>
        <w:rPr>
          <w:rFonts w:ascii="Arial" w:hAnsi="Arial" w:cs="Arial"/>
          <w:color w:val="000000"/>
        </w:rPr>
        <w:t xml:space="preserve"> faster than triple DES.</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replacement for DES was needed as its key size was too small. With increasing computing power, it was considered vulnerable against exhaustive key search attack. Triple DES was designed to overcome this drawback but it was found slow.</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features of AES are as follows −</w:t>
      </w:r>
    </w:p>
    <w:p w:rsidR="00E663AD" w:rsidRDefault="00E663AD" w:rsidP="00E663AD">
      <w:pPr>
        <w:numPr>
          <w:ilvl w:val="0"/>
          <w:numId w:val="4"/>
        </w:numPr>
        <w:spacing w:before="100" w:beforeAutospacing="1" w:after="75" w:line="240" w:lineRule="auto"/>
        <w:rPr>
          <w:rFonts w:ascii="Arial" w:hAnsi="Arial" w:cs="Arial"/>
        </w:rPr>
      </w:pPr>
      <w:r>
        <w:rPr>
          <w:rFonts w:ascii="Arial" w:hAnsi="Arial" w:cs="Arial"/>
        </w:rPr>
        <w:t>Symmetric key symmetric block cipher</w:t>
      </w:r>
    </w:p>
    <w:p w:rsidR="00E663AD" w:rsidRDefault="00E663AD" w:rsidP="00E663AD">
      <w:pPr>
        <w:numPr>
          <w:ilvl w:val="0"/>
          <w:numId w:val="4"/>
        </w:numPr>
        <w:spacing w:before="100" w:beforeAutospacing="1" w:after="75" w:line="240" w:lineRule="auto"/>
        <w:rPr>
          <w:rFonts w:ascii="Arial" w:hAnsi="Arial" w:cs="Arial"/>
        </w:rPr>
      </w:pPr>
      <w:r>
        <w:rPr>
          <w:rFonts w:ascii="Arial" w:hAnsi="Arial" w:cs="Arial"/>
        </w:rPr>
        <w:lastRenderedPageBreak/>
        <w:t>128-bit data, 128/192/256-bit keys</w:t>
      </w:r>
    </w:p>
    <w:p w:rsidR="00E663AD" w:rsidRDefault="00E663AD" w:rsidP="00E663AD">
      <w:pPr>
        <w:numPr>
          <w:ilvl w:val="0"/>
          <w:numId w:val="4"/>
        </w:numPr>
        <w:spacing w:before="100" w:beforeAutospacing="1" w:after="75" w:line="240" w:lineRule="auto"/>
        <w:rPr>
          <w:rFonts w:ascii="Arial" w:hAnsi="Arial" w:cs="Arial"/>
        </w:rPr>
      </w:pPr>
      <w:r>
        <w:rPr>
          <w:rFonts w:ascii="Arial" w:hAnsi="Arial" w:cs="Arial"/>
        </w:rPr>
        <w:t>Stronger and faster than Triple-DES</w:t>
      </w:r>
    </w:p>
    <w:p w:rsidR="00E663AD" w:rsidRDefault="00E663AD" w:rsidP="00E663AD">
      <w:pPr>
        <w:numPr>
          <w:ilvl w:val="0"/>
          <w:numId w:val="4"/>
        </w:numPr>
        <w:spacing w:before="100" w:beforeAutospacing="1" w:after="75" w:line="240" w:lineRule="auto"/>
        <w:rPr>
          <w:rFonts w:ascii="Arial" w:hAnsi="Arial" w:cs="Arial"/>
        </w:rPr>
      </w:pPr>
      <w:r>
        <w:rPr>
          <w:rFonts w:ascii="Arial" w:hAnsi="Arial" w:cs="Arial"/>
        </w:rPr>
        <w:t>Provide full specification and design details</w:t>
      </w:r>
    </w:p>
    <w:p w:rsidR="00E663AD" w:rsidRDefault="00E663AD" w:rsidP="00E663AD">
      <w:pPr>
        <w:numPr>
          <w:ilvl w:val="0"/>
          <w:numId w:val="4"/>
        </w:numPr>
        <w:spacing w:before="100" w:beforeAutospacing="1" w:after="75" w:line="240" w:lineRule="auto"/>
        <w:rPr>
          <w:rFonts w:ascii="Arial" w:hAnsi="Arial" w:cs="Arial"/>
        </w:rPr>
      </w:pPr>
      <w:r>
        <w:rPr>
          <w:rFonts w:ascii="Arial" w:hAnsi="Arial" w:cs="Arial"/>
        </w:rPr>
        <w:t>Software implementable in C and Java</w:t>
      </w:r>
    </w:p>
    <w:p w:rsidR="00E663AD" w:rsidRDefault="00E663AD" w:rsidP="00E663AD">
      <w:pPr>
        <w:pStyle w:val="Heading2"/>
        <w:rPr>
          <w:rFonts w:ascii="Arial" w:hAnsi="Arial" w:cs="Arial"/>
          <w:b w:val="0"/>
          <w:bCs w:val="0"/>
          <w:sz w:val="35"/>
          <w:szCs w:val="35"/>
        </w:rPr>
      </w:pPr>
      <w:r>
        <w:rPr>
          <w:rFonts w:ascii="Arial" w:hAnsi="Arial" w:cs="Arial"/>
          <w:b w:val="0"/>
          <w:bCs w:val="0"/>
          <w:sz w:val="35"/>
          <w:szCs w:val="35"/>
        </w:rPr>
        <w:t>Operation of AES</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AES is an iterative rather than </w:t>
      </w:r>
      <w:proofErr w:type="spellStart"/>
      <w:r>
        <w:rPr>
          <w:rFonts w:ascii="Arial" w:hAnsi="Arial" w:cs="Arial"/>
          <w:color w:val="000000"/>
        </w:rPr>
        <w:t>Feistel</w:t>
      </w:r>
      <w:proofErr w:type="spellEnd"/>
      <w:r>
        <w:rPr>
          <w:rFonts w:ascii="Arial" w:hAnsi="Arial" w:cs="Arial"/>
          <w:color w:val="000000"/>
        </w:rPr>
        <w:t xml:space="preserve"> cipher. It is based on ‘substitution–permutation network’. It comprises of a series of linked operations, some of which involve replacing inputs by specific outputs (substitutions) and others involve shuffling bits around (permutations).</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Interestingly, AES performs all its computations on bytes rather than bits. Hence, AES treats the 128 bits of a plaintext block as 16 bytes. These 16 bytes are arranged in four columns and four rows for processing as a matrix −</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schematic of AES structure is given in the following illustration −</w:t>
      </w:r>
    </w:p>
    <w:p w:rsidR="00E663AD" w:rsidRDefault="00E663AD" w:rsidP="00E663AD">
      <w:pPr>
        <w:rPr>
          <w:rFonts w:ascii="Times New Roman" w:hAnsi="Times New Roman" w:cs="Times New Roman"/>
        </w:rPr>
      </w:pPr>
      <w:r>
        <w:rPr>
          <w:noProof/>
        </w:rPr>
        <w:drawing>
          <wp:inline distT="0" distB="0" distL="0" distR="0">
            <wp:extent cx="5762625" cy="4029075"/>
            <wp:effectExtent l="19050" t="0" r="9525" b="0"/>
            <wp:docPr id="31" name="Picture 31"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ES Structure"/>
                    <pic:cNvPicPr>
                      <a:picLocks noChangeAspect="1" noChangeArrowheads="1"/>
                    </pic:cNvPicPr>
                  </pic:nvPicPr>
                  <pic:blipFill>
                    <a:blip r:embed="rId15"/>
                    <a:srcRect/>
                    <a:stretch>
                      <a:fillRect/>
                    </a:stretch>
                  </pic:blipFill>
                  <pic:spPr bwMode="auto">
                    <a:xfrm>
                      <a:off x="0" y="0"/>
                      <a:ext cx="5762625" cy="4029075"/>
                    </a:xfrm>
                    <a:prstGeom prst="rect">
                      <a:avLst/>
                    </a:prstGeom>
                    <a:noFill/>
                    <a:ln w="9525">
                      <a:noFill/>
                      <a:miter lim="800000"/>
                      <a:headEnd/>
                      <a:tailEnd/>
                    </a:ln>
                  </pic:spPr>
                </pic:pic>
              </a:graphicData>
            </a:graphic>
          </wp:inline>
        </w:drawing>
      </w:r>
    </w:p>
    <w:p w:rsidR="00E663AD" w:rsidRDefault="00E663AD" w:rsidP="00E663AD">
      <w:pPr>
        <w:pStyle w:val="Heading2"/>
        <w:rPr>
          <w:rFonts w:ascii="Arial" w:hAnsi="Arial" w:cs="Arial"/>
          <w:b w:val="0"/>
          <w:bCs w:val="0"/>
          <w:sz w:val="35"/>
          <w:szCs w:val="35"/>
        </w:rPr>
      </w:pPr>
      <w:r>
        <w:rPr>
          <w:rFonts w:ascii="Arial" w:hAnsi="Arial" w:cs="Arial"/>
          <w:b w:val="0"/>
          <w:bCs w:val="0"/>
          <w:sz w:val="35"/>
          <w:szCs w:val="35"/>
        </w:rPr>
        <w:lastRenderedPageBreak/>
        <w:t>Encryption Process</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restrict to description of a typical round of AES encryption. Each round comprise of four sub-processes. The first round process is depicted below −</w:t>
      </w:r>
    </w:p>
    <w:p w:rsidR="00E663AD" w:rsidRDefault="00E663AD" w:rsidP="00E663AD">
      <w:pPr>
        <w:rPr>
          <w:rFonts w:ascii="Times New Roman" w:hAnsi="Times New Roman" w:cs="Times New Roman"/>
        </w:rPr>
      </w:pPr>
      <w:r>
        <w:rPr>
          <w:noProof/>
        </w:rPr>
        <w:drawing>
          <wp:inline distT="0" distB="0" distL="0" distR="0">
            <wp:extent cx="3686175" cy="2933700"/>
            <wp:effectExtent l="19050" t="0" r="9525" b="0"/>
            <wp:docPr id="32" name="Picture 32"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st Round Process"/>
                    <pic:cNvPicPr>
                      <a:picLocks noChangeAspect="1" noChangeArrowheads="1"/>
                    </pic:cNvPicPr>
                  </pic:nvPicPr>
                  <pic:blipFill>
                    <a:blip r:embed="rId16"/>
                    <a:srcRect/>
                    <a:stretch>
                      <a:fillRect/>
                    </a:stretch>
                  </pic:blipFill>
                  <pic:spPr bwMode="auto">
                    <a:xfrm>
                      <a:off x="0" y="0"/>
                      <a:ext cx="3686175" cy="2933700"/>
                    </a:xfrm>
                    <a:prstGeom prst="rect">
                      <a:avLst/>
                    </a:prstGeom>
                    <a:noFill/>
                    <a:ln w="9525">
                      <a:noFill/>
                      <a:miter lim="800000"/>
                      <a:headEnd/>
                      <a:tailEnd/>
                    </a:ln>
                  </pic:spPr>
                </pic:pic>
              </a:graphicData>
            </a:graphic>
          </wp:inline>
        </w:drawing>
      </w:r>
    </w:p>
    <w:p w:rsidR="00E663AD" w:rsidRDefault="00E663AD" w:rsidP="00E663AD">
      <w:pPr>
        <w:pStyle w:val="Heading3"/>
        <w:rPr>
          <w:rFonts w:ascii="Arial" w:hAnsi="Arial" w:cs="Arial"/>
          <w:b w:val="0"/>
          <w:bCs w:val="0"/>
        </w:rPr>
      </w:pPr>
      <w:r>
        <w:rPr>
          <w:rFonts w:ascii="Arial" w:hAnsi="Arial" w:cs="Arial"/>
          <w:b w:val="0"/>
          <w:bCs w:val="0"/>
        </w:rPr>
        <w:t>Byte Substitution (</w:t>
      </w:r>
      <w:proofErr w:type="spellStart"/>
      <w:r>
        <w:rPr>
          <w:rFonts w:ascii="Arial" w:hAnsi="Arial" w:cs="Arial"/>
          <w:b w:val="0"/>
          <w:bCs w:val="0"/>
        </w:rPr>
        <w:t>SubBytes</w:t>
      </w:r>
      <w:proofErr w:type="spellEnd"/>
      <w:r>
        <w:rPr>
          <w:rFonts w:ascii="Arial" w:hAnsi="Arial" w:cs="Arial"/>
          <w:b w:val="0"/>
          <w:bCs w:val="0"/>
        </w:rPr>
        <w:t>)</w:t>
      </w:r>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16 input bytes are substituted by looking up a fixed table (S-box) given in design. The result is in a matrix of four rows and four columns.</w:t>
      </w:r>
    </w:p>
    <w:p w:rsidR="00E663AD" w:rsidRDefault="00E663AD" w:rsidP="00E663AD">
      <w:pPr>
        <w:pStyle w:val="Heading3"/>
        <w:rPr>
          <w:rFonts w:ascii="Arial" w:hAnsi="Arial" w:cs="Arial"/>
          <w:b w:val="0"/>
          <w:bCs w:val="0"/>
          <w:color w:val="auto"/>
        </w:rPr>
      </w:pPr>
      <w:proofErr w:type="spellStart"/>
      <w:r>
        <w:rPr>
          <w:rFonts w:ascii="Arial" w:hAnsi="Arial" w:cs="Arial"/>
          <w:b w:val="0"/>
          <w:bCs w:val="0"/>
        </w:rPr>
        <w:t>Shiftrows</w:t>
      </w:r>
      <w:proofErr w:type="spellEnd"/>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of the four rows of the matrix is shifted to the left. Any entries that ‘fall off’ are re-inserted on the right side of row. Shift is carried out as follows −</w:t>
      </w:r>
    </w:p>
    <w:p w:rsidR="00E663AD" w:rsidRDefault="00E663AD" w:rsidP="00E663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First row is not shifted.</w:t>
      </w:r>
    </w:p>
    <w:p w:rsidR="00E663AD" w:rsidRDefault="00E663AD" w:rsidP="00E663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Second row is shifted one (byte) position to the left.</w:t>
      </w:r>
    </w:p>
    <w:p w:rsidR="00E663AD" w:rsidRDefault="00E663AD" w:rsidP="00E663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Third row is shifted two positions to the left.</w:t>
      </w:r>
    </w:p>
    <w:p w:rsidR="00E663AD" w:rsidRDefault="00E663AD" w:rsidP="00E663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Fourth row is shifted three positions to the left.</w:t>
      </w:r>
    </w:p>
    <w:p w:rsidR="00E663AD" w:rsidRDefault="00E663AD" w:rsidP="00E663AD">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result is a new matrix consisting of the same 16 bytes but shifted with respect to each other.</w:t>
      </w:r>
    </w:p>
    <w:p w:rsidR="00E663AD" w:rsidRDefault="00E663AD" w:rsidP="00E663AD">
      <w:pPr>
        <w:pStyle w:val="Heading3"/>
        <w:rPr>
          <w:rFonts w:ascii="Arial" w:hAnsi="Arial" w:cs="Arial"/>
          <w:b w:val="0"/>
          <w:bCs w:val="0"/>
          <w:color w:val="auto"/>
        </w:rPr>
      </w:pPr>
      <w:proofErr w:type="spellStart"/>
      <w:r>
        <w:rPr>
          <w:rFonts w:ascii="Arial" w:hAnsi="Arial" w:cs="Arial"/>
          <w:b w:val="0"/>
          <w:bCs w:val="0"/>
        </w:rPr>
        <w:t>MixColumns</w:t>
      </w:r>
      <w:proofErr w:type="spellEnd"/>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rsidR="00E663AD" w:rsidRDefault="00E663AD" w:rsidP="00E663AD">
      <w:pPr>
        <w:pStyle w:val="Heading3"/>
        <w:rPr>
          <w:rFonts w:ascii="Arial" w:hAnsi="Arial" w:cs="Arial"/>
          <w:b w:val="0"/>
          <w:bCs w:val="0"/>
          <w:color w:val="auto"/>
        </w:rPr>
      </w:pPr>
      <w:proofErr w:type="spellStart"/>
      <w:r>
        <w:rPr>
          <w:rFonts w:ascii="Arial" w:hAnsi="Arial" w:cs="Arial"/>
          <w:b w:val="0"/>
          <w:bCs w:val="0"/>
        </w:rPr>
        <w:lastRenderedPageBreak/>
        <w:t>Addroundkey</w:t>
      </w:r>
      <w:proofErr w:type="spellEnd"/>
    </w:p>
    <w:p w:rsidR="00E663AD" w:rsidRDefault="00E663AD" w:rsidP="00E663A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16 bytes of the matrix are now considered as 128 bits and are </w:t>
      </w:r>
      <w:proofErr w:type="spellStart"/>
      <w:r>
        <w:rPr>
          <w:rFonts w:ascii="Arial" w:hAnsi="Arial" w:cs="Arial"/>
          <w:color w:val="000000"/>
        </w:rPr>
        <w:t>XORed</w:t>
      </w:r>
      <w:proofErr w:type="spellEnd"/>
      <w:r>
        <w:rPr>
          <w:rFonts w:ascii="Arial" w:hAnsi="Arial" w:cs="Arial"/>
          <w:color w:val="000000"/>
        </w:rPr>
        <w:t xml:space="preserve"> to the 128 bits of the round key. If this is the last round then the output is the </w:t>
      </w:r>
      <w:proofErr w:type="spellStart"/>
      <w:r>
        <w:rPr>
          <w:rFonts w:ascii="Arial" w:hAnsi="Arial" w:cs="Arial"/>
          <w:color w:val="000000"/>
        </w:rPr>
        <w:t>ciphertext</w:t>
      </w:r>
      <w:proofErr w:type="spellEnd"/>
      <w:r>
        <w:rPr>
          <w:rFonts w:ascii="Arial" w:hAnsi="Arial" w:cs="Arial"/>
          <w:color w:val="000000"/>
        </w:rPr>
        <w:t>. Otherwise, the resulting 128 bits are interpreted as 16 bytes and we begin another similar round.</w:t>
      </w:r>
    </w:p>
    <w:p w:rsidR="00E663AD" w:rsidRDefault="00E663AD" w:rsidP="0041700B">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rPr>
      </w:pPr>
    </w:p>
    <w:p w:rsidR="00E663AD" w:rsidRDefault="00E663AD" w:rsidP="0041700B">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rPr>
      </w:pPr>
      <w:r>
        <w:rPr>
          <w:rFonts w:ascii="Arial Unicode MS" w:eastAsia="Arial Unicode MS" w:hAnsi="Arial Unicode MS" w:cs="Arial Unicode MS"/>
          <w:spacing w:val="-2"/>
        </w:rPr>
        <w:tab/>
      </w:r>
      <w:r>
        <w:rPr>
          <w:rFonts w:ascii="Arial Unicode MS" w:eastAsia="Arial Unicode MS" w:hAnsi="Arial Unicode MS" w:cs="Arial Unicode MS"/>
          <w:spacing w:val="-2"/>
        </w:rPr>
        <w:tab/>
      </w:r>
      <w:r>
        <w:rPr>
          <w:rFonts w:ascii="Arial Unicode MS" w:eastAsia="Arial Unicode MS" w:hAnsi="Arial Unicode MS" w:cs="Arial Unicode MS"/>
          <w:spacing w:val="-2"/>
        </w:rPr>
        <w:tab/>
      </w:r>
      <w:r>
        <w:rPr>
          <w:rFonts w:ascii="Arial Unicode MS" w:eastAsia="Arial Unicode MS" w:hAnsi="Arial Unicode MS" w:cs="Arial Unicode MS"/>
          <w:spacing w:val="-2"/>
        </w:rPr>
        <w:tab/>
      </w:r>
      <w:r>
        <w:rPr>
          <w:rFonts w:ascii="Arial Unicode MS" w:eastAsia="Arial Unicode MS" w:hAnsi="Arial Unicode MS" w:cs="Arial Unicode MS"/>
          <w:spacing w:val="-2"/>
        </w:rPr>
        <w:tab/>
        <w:t>“Stream cipher”</w:t>
      </w:r>
    </w:p>
    <w:p w:rsidR="00E663AD" w:rsidRPr="00E663AD" w:rsidRDefault="00E663AD" w:rsidP="00E663AD">
      <w:pPr>
        <w:spacing w:after="225" w:line="240" w:lineRule="auto"/>
        <w:textAlignment w:val="baseline"/>
        <w:outlineLvl w:val="0"/>
        <w:rPr>
          <w:rFonts w:ascii="var(--font-sofia)" w:eastAsia="Times New Roman" w:hAnsi="var(--font-sofia)" w:cs="Times New Roman"/>
          <w:kern w:val="36"/>
          <w:sz w:val="42"/>
          <w:szCs w:val="42"/>
        </w:rPr>
      </w:pPr>
      <w:r w:rsidRPr="00E663AD">
        <w:rPr>
          <w:rFonts w:ascii="var(--font-sofia)" w:eastAsia="Times New Roman" w:hAnsi="var(--font-sofia)" w:cs="Times New Roman"/>
          <w:kern w:val="36"/>
          <w:sz w:val="42"/>
          <w:szCs w:val="42"/>
        </w:rPr>
        <w:t>Stream Ciphers</w:t>
      </w:r>
    </w:p>
    <w:p w:rsidR="00E663AD" w:rsidRPr="00E663AD" w:rsidRDefault="00E663AD" w:rsidP="00E663AD">
      <w:pPr>
        <w:spacing w:after="0" w:line="240" w:lineRule="auto"/>
        <w:rPr>
          <w:rFonts w:ascii="Times New Roman" w:eastAsia="Times New Roman" w:hAnsi="Times New Roman" w:cs="Times New Roman"/>
          <w:sz w:val="24"/>
          <w:szCs w:val="24"/>
        </w:rPr>
      </w:pPr>
      <w:r w:rsidRPr="00E663AD">
        <w:rPr>
          <w:rFonts w:ascii="Times New Roman" w:eastAsia="Times New Roman" w:hAnsi="Times New Roman" w:cs="Times New Roman"/>
          <w:sz w:val="24"/>
          <w:szCs w:val="24"/>
        </w:rPr>
        <w:t>Last Updated: 16-10-2020</w:t>
      </w:r>
    </w:p>
    <w:p w:rsidR="00E663AD" w:rsidRPr="00E663AD" w:rsidRDefault="00E663AD" w:rsidP="00E663AD">
      <w:pPr>
        <w:shd w:val="clear" w:color="auto" w:fill="FFFFFF"/>
        <w:spacing w:after="150" w:line="240" w:lineRule="auto"/>
        <w:textAlignment w:val="baseline"/>
        <w:rPr>
          <w:rFonts w:ascii="var(--font-din)" w:eastAsia="Times New Roman" w:hAnsi="var(--font-din)" w:cs="Times New Roman"/>
          <w:spacing w:val="-2"/>
          <w:sz w:val="24"/>
          <w:szCs w:val="24"/>
        </w:rPr>
      </w:pPr>
      <w:r w:rsidRPr="00E663AD">
        <w:rPr>
          <w:rFonts w:ascii="var(--font-din)" w:eastAsia="Times New Roman" w:hAnsi="var(--font-din)" w:cs="Times New Roman"/>
          <w:spacing w:val="-2"/>
          <w:sz w:val="24"/>
          <w:szCs w:val="24"/>
        </w:rPr>
        <w:t>In stream cipher, one byte is encrypted at a time while in block cipher ~128 bits are encrypted at a time.</w:t>
      </w:r>
    </w:p>
    <w:p w:rsidR="00E663AD" w:rsidRPr="00E663AD" w:rsidRDefault="00E663AD" w:rsidP="00E663AD">
      <w:pPr>
        <w:shd w:val="clear" w:color="auto" w:fill="FFFFFF"/>
        <w:spacing w:after="150" w:line="240" w:lineRule="auto"/>
        <w:textAlignment w:val="baseline"/>
        <w:rPr>
          <w:rFonts w:ascii="var(--font-din)" w:eastAsia="Times New Roman" w:hAnsi="var(--font-din)" w:cs="Times New Roman"/>
          <w:spacing w:val="-2"/>
          <w:sz w:val="24"/>
          <w:szCs w:val="24"/>
        </w:rPr>
      </w:pPr>
      <w:r w:rsidRPr="00E663AD">
        <w:rPr>
          <w:rFonts w:ascii="var(--font-din)" w:eastAsia="Times New Roman" w:hAnsi="var(--font-din)" w:cs="Times New Roman"/>
          <w:spacing w:val="-2"/>
          <w:sz w:val="24"/>
          <w:szCs w:val="24"/>
        </w:rPr>
        <w:t xml:space="preserve">Initially, a </w:t>
      </w:r>
      <w:proofErr w:type="gramStart"/>
      <w:r w:rsidRPr="00E663AD">
        <w:rPr>
          <w:rFonts w:ascii="var(--font-din)" w:eastAsia="Times New Roman" w:hAnsi="var(--font-din)" w:cs="Times New Roman"/>
          <w:spacing w:val="-2"/>
          <w:sz w:val="24"/>
          <w:szCs w:val="24"/>
        </w:rPr>
        <w:t>key(</w:t>
      </w:r>
      <w:proofErr w:type="gramEnd"/>
      <w:r w:rsidRPr="00E663AD">
        <w:rPr>
          <w:rFonts w:ascii="var(--font-din)" w:eastAsia="Times New Roman" w:hAnsi="var(--font-din)" w:cs="Times New Roman"/>
          <w:spacing w:val="-2"/>
          <w:sz w:val="24"/>
          <w:szCs w:val="24"/>
        </w:rPr>
        <w:t xml:space="preserve">k) will be supplied as input to pseudorandom bit generator and then it produces a random 8-bit output which is treated as </w:t>
      </w:r>
      <w:proofErr w:type="spellStart"/>
      <w:r w:rsidRPr="00E663AD">
        <w:rPr>
          <w:rFonts w:ascii="var(--font-din)" w:eastAsia="Times New Roman" w:hAnsi="var(--font-din)" w:cs="Times New Roman"/>
          <w:spacing w:val="-2"/>
          <w:sz w:val="24"/>
          <w:szCs w:val="24"/>
        </w:rPr>
        <w:t>keystream</w:t>
      </w:r>
      <w:proofErr w:type="spellEnd"/>
      <w:r w:rsidRPr="00E663AD">
        <w:rPr>
          <w:rFonts w:ascii="var(--font-din)" w:eastAsia="Times New Roman" w:hAnsi="var(--font-din)" w:cs="Times New Roman"/>
          <w:spacing w:val="-2"/>
          <w:sz w:val="24"/>
          <w:szCs w:val="24"/>
        </w:rPr>
        <w:t>.</w:t>
      </w:r>
    </w:p>
    <w:p w:rsidR="00E663AD" w:rsidRPr="00E663AD" w:rsidRDefault="00E663AD" w:rsidP="00E663AD">
      <w:pPr>
        <w:shd w:val="clear" w:color="auto" w:fill="FFFFFF"/>
        <w:spacing w:after="150" w:line="240" w:lineRule="auto"/>
        <w:textAlignment w:val="baseline"/>
        <w:rPr>
          <w:rFonts w:ascii="var(--font-din)" w:eastAsia="Times New Roman" w:hAnsi="var(--font-din)" w:cs="Times New Roman"/>
          <w:spacing w:val="-2"/>
          <w:sz w:val="24"/>
          <w:szCs w:val="24"/>
        </w:rPr>
      </w:pPr>
      <w:r w:rsidRPr="00E663AD">
        <w:rPr>
          <w:rFonts w:ascii="var(--font-din)" w:eastAsia="Times New Roman" w:hAnsi="var(--font-din)" w:cs="Times New Roman"/>
          <w:spacing w:val="-2"/>
          <w:sz w:val="24"/>
          <w:szCs w:val="24"/>
        </w:rPr>
        <w:t xml:space="preserve">The resulted </w:t>
      </w:r>
      <w:proofErr w:type="spellStart"/>
      <w:r w:rsidRPr="00E663AD">
        <w:rPr>
          <w:rFonts w:ascii="var(--font-din)" w:eastAsia="Times New Roman" w:hAnsi="var(--font-din)" w:cs="Times New Roman"/>
          <w:spacing w:val="-2"/>
          <w:sz w:val="24"/>
          <w:szCs w:val="24"/>
        </w:rPr>
        <w:t>keystream</w:t>
      </w:r>
      <w:proofErr w:type="spellEnd"/>
      <w:r w:rsidRPr="00E663AD">
        <w:rPr>
          <w:rFonts w:ascii="var(--font-din)" w:eastAsia="Times New Roman" w:hAnsi="var(--font-din)" w:cs="Times New Roman"/>
          <w:spacing w:val="-2"/>
          <w:sz w:val="24"/>
          <w:szCs w:val="24"/>
        </w:rPr>
        <w:t xml:space="preserve"> will be of size 1 byte, i.e., 8 bits.</w:t>
      </w:r>
    </w:p>
    <w:p w:rsidR="00E663AD" w:rsidRPr="00E663AD" w:rsidRDefault="00E663AD" w:rsidP="00E663AD">
      <w:pPr>
        <w:numPr>
          <w:ilvl w:val="0"/>
          <w:numId w:val="6"/>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Stream Cipher follows the sequence of pseudorandom number stream.</w:t>
      </w:r>
    </w:p>
    <w:p w:rsidR="00E663AD" w:rsidRPr="00E663AD" w:rsidRDefault="00E663AD" w:rsidP="00E663AD">
      <w:pPr>
        <w:numPr>
          <w:ilvl w:val="0"/>
          <w:numId w:val="6"/>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 xml:space="preserve">One of the benefits of following stream cipher is to make cryptanalysis more difficult, so the number of bits chosen in the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must be long in order to make cryptanalysis more difficult.</w:t>
      </w:r>
    </w:p>
    <w:p w:rsidR="00E663AD" w:rsidRPr="00E663AD" w:rsidRDefault="00E663AD" w:rsidP="00E663AD">
      <w:pPr>
        <w:numPr>
          <w:ilvl w:val="0"/>
          <w:numId w:val="6"/>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 xml:space="preserve">By making the key </w:t>
      </w:r>
      <w:proofErr w:type="gramStart"/>
      <w:r w:rsidRPr="00E663AD">
        <w:rPr>
          <w:rFonts w:ascii="var(--font-din)" w:eastAsia="Times New Roman" w:hAnsi="var(--font-din)" w:cs="Times New Roman"/>
          <w:sz w:val="24"/>
          <w:szCs w:val="24"/>
        </w:rPr>
        <w:t>more longer</w:t>
      </w:r>
      <w:proofErr w:type="gramEnd"/>
      <w:r w:rsidRPr="00E663AD">
        <w:rPr>
          <w:rFonts w:ascii="var(--font-din)" w:eastAsia="Times New Roman" w:hAnsi="var(--font-din)" w:cs="Times New Roman"/>
          <w:sz w:val="24"/>
          <w:szCs w:val="24"/>
        </w:rPr>
        <w:t xml:space="preserve"> it is also safe against brute force attacks.</w:t>
      </w:r>
    </w:p>
    <w:p w:rsidR="00E663AD" w:rsidRPr="00E663AD" w:rsidRDefault="00E663AD" w:rsidP="00E663AD">
      <w:pPr>
        <w:numPr>
          <w:ilvl w:val="0"/>
          <w:numId w:val="6"/>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The longer the key the stronger security is achieved, preventing any attack.</w:t>
      </w:r>
    </w:p>
    <w:p w:rsidR="00E663AD" w:rsidRPr="00E663AD" w:rsidRDefault="00E663AD" w:rsidP="00E663AD">
      <w:pPr>
        <w:numPr>
          <w:ilvl w:val="0"/>
          <w:numId w:val="6"/>
        </w:numPr>
        <w:shd w:val="clear" w:color="auto" w:fill="FFFFFF"/>
        <w:spacing w:after="0" w:line="240" w:lineRule="auto"/>
        <w:ind w:left="540"/>
        <w:textAlignment w:val="baseline"/>
        <w:rPr>
          <w:rFonts w:ascii="var(--font-din)" w:eastAsia="Times New Roman" w:hAnsi="var(--font-din)" w:cs="Times New Roman"/>
          <w:sz w:val="24"/>
          <w:szCs w:val="24"/>
        </w:rPr>
      </w:pP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can be designed more efficiently by including more number of 1s and 0s, for making cryptanalysis more difficult.</w:t>
      </w:r>
    </w:p>
    <w:p w:rsidR="00E663AD" w:rsidRPr="00E663AD" w:rsidRDefault="00E663AD" w:rsidP="00E663AD">
      <w:pPr>
        <w:numPr>
          <w:ilvl w:val="0"/>
          <w:numId w:val="6"/>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Considerable benefit of a stream cipher is</w:t>
      </w:r>
      <w:proofErr w:type="gramStart"/>
      <w:r w:rsidRPr="00E663AD">
        <w:rPr>
          <w:rFonts w:ascii="var(--font-din)" w:eastAsia="Times New Roman" w:hAnsi="var(--font-din)" w:cs="Times New Roman"/>
          <w:sz w:val="24"/>
          <w:szCs w:val="24"/>
        </w:rPr>
        <w:t>,</w:t>
      </w:r>
      <w:proofErr w:type="gramEnd"/>
      <w:r w:rsidRPr="00E663AD">
        <w:rPr>
          <w:rFonts w:ascii="var(--font-din)" w:eastAsia="Times New Roman" w:hAnsi="var(--font-din)" w:cs="Times New Roman"/>
          <w:sz w:val="24"/>
          <w:szCs w:val="24"/>
        </w:rPr>
        <w:t xml:space="preserve"> it requires few lines of code compared to block cipher.</w:t>
      </w:r>
    </w:p>
    <w:p w:rsidR="00E663AD" w:rsidRPr="00E663AD" w:rsidRDefault="00E663AD" w:rsidP="00E663AD">
      <w:pPr>
        <w:shd w:val="clear" w:color="auto" w:fill="FFFFFF"/>
        <w:spacing w:after="0" w:line="240" w:lineRule="auto"/>
        <w:textAlignment w:val="baseline"/>
        <w:rPr>
          <w:rFonts w:ascii="var(--font-din)" w:eastAsia="Times New Roman" w:hAnsi="var(--font-din)" w:cs="Times New Roman"/>
          <w:spacing w:val="-2"/>
          <w:sz w:val="24"/>
          <w:szCs w:val="24"/>
        </w:rPr>
      </w:pPr>
      <w:proofErr w:type="gramStart"/>
      <w:r w:rsidRPr="00E663AD">
        <w:rPr>
          <w:rFonts w:ascii="var(--font-din)" w:eastAsia="Times New Roman" w:hAnsi="var(--font-din)" w:cs="Times New Roman"/>
          <w:b/>
          <w:bCs/>
          <w:spacing w:val="-2"/>
          <w:sz w:val="24"/>
          <w:szCs w:val="24"/>
          <w:bdr w:val="none" w:sz="0" w:space="0" w:color="auto" w:frame="1"/>
        </w:rPr>
        <w:t>Encryption :</w:t>
      </w:r>
      <w:proofErr w:type="gramEnd"/>
      <w:r w:rsidRPr="00E663AD">
        <w:rPr>
          <w:rFonts w:ascii="var(--font-din)" w:eastAsia="Times New Roman" w:hAnsi="var(--font-din)" w:cs="Times New Roman"/>
          <w:spacing w:val="-2"/>
          <w:sz w:val="24"/>
          <w:szCs w:val="24"/>
        </w:rPr>
        <w:br/>
        <w:t>For Encryption,</w:t>
      </w:r>
    </w:p>
    <w:p w:rsidR="00E663AD" w:rsidRPr="00E663AD" w:rsidRDefault="00E663AD" w:rsidP="00E663AD">
      <w:pPr>
        <w:numPr>
          <w:ilvl w:val="0"/>
          <w:numId w:val="7"/>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 xml:space="preserve">Plain Text and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produces Cipher Text (Same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will be used for decryption.).</w:t>
      </w:r>
    </w:p>
    <w:p w:rsidR="00E663AD" w:rsidRPr="00E663AD" w:rsidRDefault="00E663AD" w:rsidP="00E663AD">
      <w:pPr>
        <w:numPr>
          <w:ilvl w:val="0"/>
          <w:numId w:val="7"/>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 xml:space="preserve">The Plaintext will undergo XOR operation with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bit-by-bit and produces the Cipher Text.</w:t>
      </w:r>
    </w:p>
    <w:p w:rsidR="00E663AD" w:rsidRPr="00E663AD" w:rsidRDefault="00E663AD" w:rsidP="00E663AD">
      <w:pPr>
        <w:shd w:val="clear" w:color="auto" w:fill="FFFFFF"/>
        <w:spacing w:after="0" w:line="240" w:lineRule="auto"/>
        <w:textAlignment w:val="baseline"/>
        <w:rPr>
          <w:rFonts w:ascii="var(--font-din)" w:eastAsia="Times New Roman" w:hAnsi="var(--font-din)" w:cs="Times New Roman"/>
          <w:spacing w:val="-2"/>
          <w:sz w:val="24"/>
          <w:szCs w:val="24"/>
        </w:rPr>
      </w:pPr>
      <w:r w:rsidRPr="00E663AD">
        <w:rPr>
          <w:rFonts w:ascii="var(--font-din)" w:eastAsia="Times New Roman" w:hAnsi="var(--font-din)" w:cs="Times New Roman"/>
          <w:b/>
          <w:bCs/>
          <w:spacing w:val="-2"/>
          <w:sz w:val="24"/>
          <w:szCs w:val="24"/>
          <w:bdr w:val="none" w:sz="0" w:space="0" w:color="auto" w:frame="1"/>
        </w:rPr>
        <w:t>Example –</w:t>
      </w:r>
    </w:p>
    <w:p w:rsidR="00E663AD" w:rsidRPr="00E663AD" w:rsidRDefault="00E663AD" w:rsidP="00E663AD">
      <w:pPr>
        <w:spacing w:after="0" w:line="285" w:lineRule="atLeast"/>
        <w:textAlignment w:val="baseline"/>
        <w:rPr>
          <w:rFonts w:ascii="Times New Roman" w:eastAsia="Times New Roman" w:hAnsi="Times New Roman" w:cs="Times New Roman"/>
          <w:sz w:val="24"/>
          <w:szCs w:val="24"/>
        </w:rPr>
      </w:pPr>
    </w:p>
    <w:p w:rsidR="00E663AD" w:rsidRPr="00E663AD" w:rsidRDefault="00E663AD" w:rsidP="00E663AD">
      <w:pPr>
        <w:spacing w:after="0" w:line="285" w:lineRule="atLeast"/>
        <w:textAlignment w:val="baseline"/>
        <w:rPr>
          <w:rFonts w:ascii="Times New Roman" w:eastAsia="Times New Roman" w:hAnsi="Times New Roman" w:cs="Times New Roman"/>
          <w:sz w:val="24"/>
          <w:szCs w:val="24"/>
        </w:rPr>
      </w:pPr>
      <w:r w:rsidRPr="00E663AD">
        <w:rPr>
          <w:rFonts w:ascii="Arial" w:eastAsia="Times New Roman" w:hAnsi="Arial" w:cs="Arial"/>
          <w:sz w:val="24"/>
          <w:szCs w:val="24"/>
        </w:rPr>
        <w:br/>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663AD">
        <w:rPr>
          <w:rFonts w:ascii="Consolas" w:eastAsia="Times New Roman" w:hAnsi="Consolas" w:cs="Courier New"/>
          <w:sz w:val="23"/>
          <w:szCs w:val="23"/>
        </w:rPr>
        <w:t xml:space="preserve">Plain </w:t>
      </w:r>
      <w:proofErr w:type="gramStart"/>
      <w:r w:rsidRPr="00E663AD">
        <w:rPr>
          <w:rFonts w:ascii="Consolas" w:eastAsia="Times New Roman" w:hAnsi="Consolas" w:cs="Courier New"/>
          <w:sz w:val="23"/>
          <w:szCs w:val="23"/>
        </w:rPr>
        <w:t>Text :</w:t>
      </w:r>
      <w:proofErr w:type="gramEnd"/>
      <w:r w:rsidRPr="00E663AD">
        <w:rPr>
          <w:rFonts w:ascii="Consolas" w:eastAsia="Times New Roman" w:hAnsi="Consolas" w:cs="Courier New"/>
          <w:sz w:val="23"/>
          <w:szCs w:val="23"/>
        </w:rPr>
        <w:t xml:space="preserve"> 10011001</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E663AD">
        <w:rPr>
          <w:rFonts w:ascii="Consolas" w:eastAsia="Times New Roman" w:hAnsi="Consolas" w:cs="Courier New"/>
          <w:sz w:val="23"/>
          <w:szCs w:val="23"/>
        </w:rPr>
        <w:t>Keystream</w:t>
      </w:r>
      <w:proofErr w:type="spellEnd"/>
      <w:r w:rsidRPr="00E663AD">
        <w:rPr>
          <w:rFonts w:ascii="Consolas" w:eastAsia="Times New Roman" w:hAnsi="Consolas" w:cs="Courier New"/>
          <w:sz w:val="23"/>
          <w:szCs w:val="23"/>
        </w:rPr>
        <w:t xml:space="preserve">  :</w:t>
      </w:r>
      <w:proofErr w:type="gramEnd"/>
      <w:r w:rsidRPr="00E663AD">
        <w:rPr>
          <w:rFonts w:ascii="Consolas" w:eastAsia="Times New Roman" w:hAnsi="Consolas" w:cs="Courier New"/>
          <w:sz w:val="23"/>
          <w:szCs w:val="23"/>
        </w:rPr>
        <w:t xml:space="preserve"> 11000011</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663AD">
        <w:rPr>
          <w:rFonts w:ascii="Consolas" w:eastAsia="Times New Roman" w:hAnsi="Consolas" w:cs="Courier New"/>
          <w:sz w:val="23"/>
          <w:szCs w:val="23"/>
        </w:rPr>
        <w:t>`````````````````````</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663AD">
        <w:rPr>
          <w:rFonts w:ascii="Consolas" w:eastAsia="Times New Roman" w:hAnsi="Consolas" w:cs="Courier New"/>
          <w:sz w:val="23"/>
          <w:szCs w:val="23"/>
        </w:rPr>
        <w:t xml:space="preserve">Cipher </w:t>
      </w:r>
      <w:proofErr w:type="gramStart"/>
      <w:r w:rsidRPr="00E663AD">
        <w:rPr>
          <w:rFonts w:ascii="Consolas" w:eastAsia="Times New Roman" w:hAnsi="Consolas" w:cs="Courier New"/>
          <w:sz w:val="23"/>
          <w:szCs w:val="23"/>
        </w:rPr>
        <w:t>Text :</w:t>
      </w:r>
      <w:proofErr w:type="gramEnd"/>
      <w:r w:rsidRPr="00E663AD">
        <w:rPr>
          <w:rFonts w:ascii="Consolas" w:eastAsia="Times New Roman" w:hAnsi="Consolas" w:cs="Courier New"/>
          <w:sz w:val="23"/>
          <w:szCs w:val="23"/>
        </w:rPr>
        <w:t xml:space="preserve"> 01011010</w:t>
      </w:r>
    </w:p>
    <w:p w:rsidR="00E663AD" w:rsidRPr="00E663AD" w:rsidRDefault="00E663AD" w:rsidP="00E663AD">
      <w:pPr>
        <w:shd w:val="clear" w:color="auto" w:fill="FFFFFF"/>
        <w:spacing w:after="0" w:line="240" w:lineRule="auto"/>
        <w:textAlignment w:val="baseline"/>
        <w:rPr>
          <w:rFonts w:ascii="var(--font-din)" w:eastAsia="Times New Roman" w:hAnsi="var(--font-din)" w:cs="Times New Roman"/>
          <w:spacing w:val="-2"/>
          <w:sz w:val="24"/>
          <w:szCs w:val="24"/>
        </w:rPr>
      </w:pPr>
      <w:proofErr w:type="gramStart"/>
      <w:r w:rsidRPr="00E663AD">
        <w:rPr>
          <w:rFonts w:ascii="var(--font-din)" w:eastAsia="Times New Roman" w:hAnsi="var(--font-din)" w:cs="Times New Roman"/>
          <w:b/>
          <w:bCs/>
          <w:spacing w:val="-2"/>
          <w:sz w:val="24"/>
          <w:szCs w:val="24"/>
          <w:bdr w:val="none" w:sz="0" w:space="0" w:color="auto" w:frame="1"/>
        </w:rPr>
        <w:lastRenderedPageBreak/>
        <w:t>Decryption :</w:t>
      </w:r>
      <w:proofErr w:type="gramEnd"/>
      <w:r w:rsidRPr="00E663AD">
        <w:rPr>
          <w:rFonts w:ascii="var(--font-din)" w:eastAsia="Times New Roman" w:hAnsi="var(--font-din)" w:cs="Times New Roman"/>
          <w:spacing w:val="-2"/>
          <w:sz w:val="24"/>
          <w:szCs w:val="24"/>
        </w:rPr>
        <w:br/>
        <w:t>For Decryption,</w:t>
      </w:r>
    </w:p>
    <w:p w:rsidR="00E663AD" w:rsidRPr="00E663AD" w:rsidRDefault="00E663AD" w:rsidP="00E663AD">
      <w:pPr>
        <w:numPr>
          <w:ilvl w:val="0"/>
          <w:numId w:val="8"/>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 xml:space="preserve">Cipher Text and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gives the original Plain Text (Same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will be used for encryption.).</w:t>
      </w:r>
    </w:p>
    <w:p w:rsidR="00E663AD" w:rsidRPr="00E663AD" w:rsidRDefault="00E663AD" w:rsidP="00E663AD">
      <w:pPr>
        <w:numPr>
          <w:ilvl w:val="0"/>
          <w:numId w:val="8"/>
        </w:numPr>
        <w:shd w:val="clear" w:color="auto" w:fill="FFFFFF"/>
        <w:spacing w:after="0" w:line="240" w:lineRule="auto"/>
        <w:ind w:left="540"/>
        <w:textAlignment w:val="baseline"/>
        <w:rPr>
          <w:rFonts w:ascii="var(--font-din)" w:eastAsia="Times New Roman" w:hAnsi="var(--font-din)" w:cs="Times New Roman"/>
          <w:sz w:val="24"/>
          <w:szCs w:val="24"/>
        </w:rPr>
      </w:pPr>
      <w:r w:rsidRPr="00E663AD">
        <w:rPr>
          <w:rFonts w:ascii="var(--font-din)" w:eastAsia="Times New Roman" w:hAnsi="var(--font-din)" w:cs="Times New Roman"/>
          <w:sz w:val="24"/>
          <w:szCs w:val="24"/>
        </w:rPr>
        <w:t xml:space="preserve">The </w:t>
      </w:r>
      <w:proofErr w:type="spellStart"/>
      <w:r w:rsidRPr="00E663AD">
        <w:rPr>
          <w:rFonts w:ascii="var(--font-din)" w:eastAsia="Times New Roman" w:hAnsi="var(--font-din)" w:cs="Times New Roman"/>
          <w:sz w:val="24"/>
          <w:szCs w:val="24"/>
        </w:rPr>
        <w:t>Ciphertext</w:t>
      </w:r>
      <w:proofErr w:type="spellEnd"/>
      <w:r w:rsidRPr="00E663AD">
        <w:rPr>
          <w:rFonts w:ascii="var(--font-din)" w:eastAsia="Times New Roman" w:hAnsi="var(--font-din)" w:cs="Times New Roman"/>
          <w:sz w:val="24"/>
          <w:szCs w:val="24"/>
        </w:rPr>
        <w:t xml:space="preserve"> will undergo XOR operation with </w:t>
      </w:r>
      <w:proofErr w:type="spellStart"/>
      <w:r w:rsidRPr="00E663AD">
        <w:rPr>
          <w:rFonts w:ascii="var(--font-din)" w:eastAsia="Times New Roman" w:hAnsi="var(--font-din)" w:cs="Times New Roman"/>
          <w:sz w:val="24"/>
          <w:szCs w:val="24"/>
        </w:rPr>
        <w:t>keystream</w:t>
      </w:r>
      <w:proofErr w:type="spellEnd"/>
      <w:r w:rsidRPr="00E663AD">
        <w:rPr>
          <w:rFonts w:ascii="var(--font-din)" w:eastAsia="Times New Roman" w:hAnsi="var(--font-din)" w:cs="Times New Roman"/>
          <w:sz w:val="24"/>
          <w:szCs w:val="24"/>
        </w:rPr>
        <w:t xml:space="preserve"> bit-by-bit and produces the actual Plain Text.</w:t>
      </w:r>
    </w:p>
    <w:p w:rsidR="00E663AD" w:rsidRPr="00E663AD" w:rsidRDefault="00E663AD" w:rsidP="00E663AD">
      <w:pPr>
        <w:shd w:val="clear" w:color="auto" w:fill="FFFFFF"/>
        <w:spacing w:after="0" w:line="240" w:lineRule="auto"/>
        <w:textAlignment w:val="baseline"/>
        <w:rPr>
          <w:rFonts w:ascii="var(--font-din)" w:eastAsia="Times New Roman" w:hAnsi="var(--font-din)" w:cs="Times New Roman"/>
          <w:spacing w:val="-2"/>
          <w:sz w:val="24"/>
          <w:szCs w:val="24"/>
        </w:rPr>
      </w:pPr>
      <w:r w:rsidRPr="00E663AD">
        <w:rPr>
          <w:rFonts w:ascii="var(--font-din)" w:eastAsia="Times New Roman" w:hAnsi="var(--font-din)" w:cs="Times New Roman"/>
          <w:b/>
          <w:bCs/>
          <w:spacing w:val="-2"/>
          <w:sz w:val="24"/>
          <w:szCs w:val="24"/>
          <w:bdr w:val="none" w:sz="0" w:space="0" w:color="auto" w:frame="1"/>
        </w:rPr>
        <w:t>Example –</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663AD">
        <w:rPr>
          <w:rFonts w:ascii="Consolas" w:eastAsia="Times New Roman" w:hAnsi="Consolas" w:cs="Courier New"/>
          <w:sz w:val="23"/>
          <w:szCs w:val="23"/>
        </w:rPr>
        <w:t xml:space="preserve">Cipher </w:t>
      </w:r>
      <w:proofErr w:type="gramStart"/>
      <w:r w:rsidRPr="00E663AD">
        <w:rPr>
          <w:rFonts w:ascii="Consolas" w:eastAsia="Times New Roman" w:hAnsi="Consolas" w:cs="Courier New"/>
          <w:sz w:val="23"/>
          <w:szCs w:val="23"/>
        </w:rPr>
        <w:t>Text :</w:t>
      </w:r>
      <w:proofErr w:type="gramEnd"/>
      <w:r w:rsidRPr="00E663AD">
        <w:rPr>
          <w:rFonts w:ascii="Consolas" w:eastAsia="Times New Roman" w:hAnsi="Consolas" w:cs="Courier New"/>
          <w:sz w:val="23"/>
          <w:szCs w:val="23"/>
        </w:rPr>
        <w:t xml:space="preserve"> 01011010</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E663AD">
        <w:rPr>
          <w:rFonts w:ascii="Consolas" w:eastAsia="Times New Roman" w:hAnsi="Consolas" w:cs="Courier New"/>
          <w:sz w:val="23"/>
          <w:szCs w:val="23"/>
        </w:rPr>
        <w:t>Keystream</w:t>
      </w:r>
      <w:proofErr w:type="spellEnd"/>
      <w:r w:rsidRPr="00E663AD">
        <w:rPr>
          <w:rFonts w:ascii="Consolas" w:eastAsia="Times New Roman" w:hAnsi="Consolas" w:cs="Courier New"/>
          <w:sz w:val="23"/>
          <w:szCs w:val="23"/>
        </w:rPr>
        <w:t xml:space="preserve">   : 11000011</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663AD">
        <w:rPr>
          <w:rFonts w:ascii="Consolas" w:eastAsia="Times New Roman" w:hAnsi="Consolas" w:cs="Courier New"/>
          <w:sz w:val="23"/>
          <w:szCs w:val="23"/>
        </w:rPr>
        <w:t xml:space="preserve">`````````````````````` </w:t>
      </w:r>
    </w:p>
    <w:p w:rsidR="00E663AD" w:rsidRPr="00E663AD" w:rsidRDefault="00E663AD" w:rsidP="00E663A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663AD">
        <w:rPr>
          <w:rFonts w:ascii="Consolas" w:eastAsia="Times New Roman" w:hAnsi="Consolas" w:cs="Courier New"/>
          <w:sz w:val="23"/>
          <w:szCs w:val="23"/>
        </w:rPr>
        <w:t xml:space="preserve">Plain </w:t>
      </w:r>
      <w:proofErr w:type="gramStart"/>
      <w:r w:rsidRPr="00E663AD">
        <w:rPr>
          <w:rFonts w:ascii="Consolas" w:eastAsia="Times New Roman" w:hAnsi="Consolas" w:cs="Courier New"/>
          <w:sz w:val="23"/>
          <w:szCs w:val="23"/>
        </w:rPr>
        <w:t>Text  :</w:t>
      </w:r>
      <w:proofErr w:type="gramEnd"/>
      <w:r w:rsidRPr="00E663AD">
        <w:rPr>
          <w:rFonts w:ascii="Consolas" w:eastAsia="Times New Roman" w:hAnsi="Consolas" w:cs="Courier New"/>
          <w:sz w:val="23"/>
          <w:szCs w:val="23"/>
        </w:rPr>
        <w:t xml:space="preserve"> 10011001</w:t>
      </w:r>
    </w:p>
    <w:p w:rsidR="00E663AD" w:rsidRPr="00E663AD" w:rsidRDefault="00E663AD" w:rsidP="00E663AD">
      <w:pPr>
        <w:shd w:val="clear" w:color="auto" w:fill="FFFFFF"/>
        <w:spacing w:after="150" w:line="240" w:lineRule="auto"/>
        <w:textAlignment w:val="baseline"/>
        <w:rPr>
          <w:rFonts w:ascii="var(--font-din)" w:eastAsia="Times New Roman" w:hAnsi="var(--font-din)" w:cs="Times New Roman"/>
          <w:spacing w:val="-2"/>
          <w:sz w:val="24"/>
          <w:szCs w:val="24"/>
        </w:rPr>
      </w:pPr>
      <w:r w:rsidRPr="00E663AD">
        <w:rPr>
          <w:rFonts w:ascii="var(--font-din)" w:eastAsia="Times New Roman" w:hAnsi="var(--font-din)" w:cs="Times New Roman"/>
          <w:spacing w:val="-2"/>
          <w:sz w:val="24"/>
          <w:szCs w:val="24"/>
        </w:rPr>
        <w:t>Decryption is just the reverse process of Encryption i.e. performing XOR with Cipher Text.</w:t>
      </w:r>
    </w:p>
    <w:p w:rsidR="00E663AD" w:rsidRDefault="00E663AD" w:rsidP="0041700B">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rPr>
      </w:pPr>
    </w:p>
    <w:p w:rsidR="00E663AD" w:rsidRDefault="007E3DA0" w:rsidP="0041700B">
      <w:pPr>
        <w:pStyle w:val="NormalWeb"/>
        <w:shd w:val="clear" w:color="auto" w:fill="FFFFFF"/>
        <w:spacing w:before="0" w:beforeAutospacing="0" w:after="150" w:afterAutospacing="0"/>
        <w:textAlignment w:val="baseline"/>
        <w:rPr>
          <w:rFonts w:ascii="Arial Unicode MS" w:eastAsia="Arial Unicode MS" w:hAnsi="Arial Unicode MS" w:cs="Arial Unicode MS"/>
          <w:spacing w:val="-2"/>
        </w:rPr>
      </w:pPr>
      <w:r>
        <w:rPr>
          <w:rFonts w:ascii="Arial Unicode MS" w:eastAsia="Arial Unicode MS" w:hAnsi="Arial Unicode MS" w:cs="Arial Unicode MS"/>
          <w:spacing w:val="-2"/>
        </w:rPr>
        <w:tab/>
      </w:r>
      <w:r>
        <w:rPr>
          <w:rFonts w:ascii="Arial Unicode MS" w:eastAsia="Arial Unicode MS" w:hAnsi="Arial Unicode MS" w:cs="Arial Unicode MS"/>
          <w:spacing w:val="-2"/>
        </w:rPr>
        <w:tab/>
      </w:r>
      <w:r>
        <w:rPr>
          <w:rFonts w:ascii="Arial Unicode MS" w:eastAsia="Arial Unicode MS" w:hAnsi="Arial Unicode MS" w:cs="Arial Unicode MS"/>
          <w:spacing w:val="-2"/>
        </w:rPr>
        <w:tab/>
      </w:r>
      <w:r>
        <w:rPr>
          <w:rFonts w:ascii="Arial Unicode MS" w:eastAsia="Arial Unicode MS" w:hAnsi="Arial Unicode MS" w:cs="Arial Unicode MS"/>
          <w:spacing w:val="-2"/>
        </w:rPr>
        <w:tab/>
        <w:t>“Approaches to message authentication”</w:t>
      </w:r>
    </w:p>
    <w:p w:rsidR="007E3DA0" w:rsidRPr="007E3DA0" w:rsidRDefault="007E3DA0" w:rsidP="0041700B">
      <w:pPr>
        <w:pStyle w:val="NormalWeb"/>
        <w:shd w:val="clear" w:color="auto" w:fill="FFFFFF"/>
        <w:spacing w:before="0" w:beforeAutospacing="0" w:after="150" w:afterAutospacing="0"/>
        <w:textAlignment w:val="baseline"/>
        <w:rPr>
          <w:b/>
        </w:rPr>
      </w:pPr>
      <w:r w:rsidRPr="007E3DA0">
        <w:rPr>
          <w:b/>
        </w:rPr>
        <w:t>10. Message Authentication</w:t>
      </w:r>
    </w:p>
    <w:p w:rsidR="007E3DA0" w:rsidRDefault="007E3DA0" w:rsidP="0041700B">
      <w:pPr>
        <w:pStyle w:val="NormalWeb"/>
        <w:shd w:val="clear" w:color="auto" w:fill="FFFFFF"/>
        <w:spacing w:before="0" w:beforeAutospacing="0" w:after="150" w:afterAutospacing="0"/>
        <w:textAlignment w:val="baseline"/>
      </w:pPr>
      <w:r>
        <w:t xml:space="preserve"> Encryption protects against passive attack (eavesdropping). A different requirement is to protect against active attack (falsification of data and transactions). Protection against such attacks is known as message authentication. A message, file, document, or other collection of data is said to be authentic when it is genuine and came from its alleged source. Message authentication is a procedure that allows communicating parties to verify that received message is authentic. The two important aspects are to verify that the contents of the message have not been altered and that the source is authentic. We may also wish to verify a message’s timeliness (it has been artificially delayed and replayed) and sequence relative to other messages flowing between two parties. </w:t>
      </w:r>
    </w:p>
    <w:p w:rsidR="007E3DA0" w:rsidRDefault="007E3DA0" w:rsidP="0041700B">
      <w:pPr>
        <w:pStyle w:val="NormalWeb"/>
        <w:shd w:val="clear" w:color="auto" w:fill="FFFFFF"/>
        <w:spacing w:before="0" w:beforeAutospacing="0" w:after="150" w:afterAutospacing="0"/>
        <w:textAlignment w:val="baseline"/>
      </w:pPr>
      <w:r>
        <w:t>10.</w:t>
      </w:r>
      <w:r w:rsidRPr="007E3DA0">
        <w:rPr>
          <w:b/>
        </w:rPr>
        <w:t>1. Authentication Using Conventional Encryption</w:t>
      </w:r>
      <w:r>
        <w:t xml:space="preserve"> </w:t>
      </w:r>
    </w:p>
    <w:p w:rsidR="007E3DA0" w:rsidRDefault="007E3DA0" w:rsidP="0041700B">
      <w:pPr>
        <w:pStyle w:val="NormalWeb"/>
        <w:shd w:val="clear" w:color="auto" w:fill="FFFFFF"/>
        <w:spacing w:before="0" w:beforeAutospacing="0" w:after="150" w:afterAutospacing="0"/>
        <w:textAlignment w:val="baseline"/>
      </w:pPr>
      <w:r>
        <w:t>It is possible to perform authentication simply by the use of conventional encryption. If we assume that only the sender and receiver share a key (which is as it should be), then only the genuine sender would be able to encrypt a message successfully for the other participant. Furthermore, if the message includes an error-detection code and a sequence number, the receiver is assured that no alterations have been made and that sequencing is proper. If the message also includes a timestamp, the receiver is assured that the message has not been delayed beyond that normally expected for network transit. 10.2. Message Authentication without Message Encryption</w:t>
      </w:r>
    </w:p>
    <w:p w:rsidR="005B17E5" w:rsidRDefault="007E3DA0" w:rsidP="0041700B">
      <w:pPr>
        <w:pStyle w:val="NormalWeb"/>
        <w:shd w:val="clear" w:color="auto" w:fill="FFFFFF"/>
        <w:spacing w:before="0" w:beforeAutospacing="0" w:after="150" w:afterAutospacing="0"/>
        <w:textAlignment w:val="baseline"/>
      </w:pPr>
      <w:r>
        <w:t xml:space="preserve">10.2. </w:t>
      </w:r>
      <w:r w:rsidRPr="005B17E5">
        <w:rPr>
          <w:b/>
        </w:rPr>
        <w:t>Message Authentication without Message Encryption</w:t>
      </w:r>
      <w:r>
        <w:t xml:space="preserve"> </w:t>
      </w:r>
    </w:p>
    <w:p w:rsidR="007E3DA0" w:rsidRDefault="007E3DA0" w:rsidP="0041700B">
      <w:pPr>
        <w:pStyle w:val="NormalWeb"/>
        <w:shd w:val="clear" w:color="auto" w:fill="FFFFFF"/>
        <w:spacing w:before="0" w:beforeAutospacing="0" w:after="150" w:afterAutospacing="0"/>
        <w:textAlignment w:val="baseline"/>
      </w:pPr>
      <w:r>
        <w:t>We examine several approaches to message authentication that do not rely on encryption. In all of these approaches, an authentication tag is generated and appended to each message for transmission. The message itself is not encrypted and can be read at the destination independent of the authentication function at the destination.</w:t>
      </w:r>
    </w:p>
    <w:p w:rsidR="005B17E5" w:rsidRDefault="005B17E5" w:rsidP="0041700B">
      <w:pPr>
        <w:pStyle w:val="NormalWeb"/>
        <w:shd w:val="clear" w:color="auto" w:fill="FFFFFF"/>
        <w:spacing w:before="0" w:beforeAutospacing="0" w:after="150" w:afterAutospacing="0"/>
        <w:textAlignment w:val="baseline"/>
        <w:rPr>
          <w:b/>
        </w:rPr>
      </w:pPr>
      <w:r>
        <w:lastRenderedPageBreak/>
        <w:t xml:space="preserve">10. 2. 1 </w:t>
      </w:r>
      <w:r w:rsidRPr="005B17E5">
        <w:rPr>
          <w:b/>
        </w:rPr>
        <w:t>Message Authentication Code</w:t>
      </w:r>
    </w:p>
    <w:p w:rsidR="005B17E5" w:rsidRDefault="005B17E5" w:rsidP="0041700B">
      <w:pPr>
        <w:pStyle w:val="NormalWeb"/>
        <w:shd w:val="clear" w:color="auto" w:fill="FFFFFF"/>
        <w:spacing w:before="0" w:beforeAutospacing="0" w:after="150" w:afterAutospacing="0"/>
        <w:textAlignment w:val="baseline"/>
      </w:pPr>
      <w:r>
        <w:t xml:space="preserve"> One authentication technique involves the use of a secret key to generate a small block of data, known as a message authentication code that is appended to the message. This technique assumes that two communicating parties, say A and B, share a common secret key KAB. When A has a message to send to B, it calculates the message authentication code as a function of the message and the key: MACM = F (KAB, M). The message plus code are transmitted to the intended recipient. The recipient performs the same calculation on the received message, using the same secret key, to generate a new message authentication code. The received code is compared to the calculated code. If we assume that only the receiver and the sender know the identity of the key, and if the received code matches the calculate code, then</w:t>
      </w:r>
    </w:p>
    <w:p w:rsidR="005B17E5" w:rsidRDefault="005B17E5" w:rsidP="0041700B">
      <w:pPr>
        <w:pStyle w:val="NormalWeb"/>
        <w:shd w:val="clear" w:color="auto" w:fill="FFFFFF"/>
        <w:spacing w:before="0" w:beforeAutospacing="0" w:after="150" w:afterAutospacing="0"/>
        <w:textAlignment w:val="baseline"/>
      </w:pPr>
      <w:r>
        <w:t xml:space="preserve"> 1. The receiver is assured that the message has not been altered.</w:t>
      </w:r>
    </w:p>
    <w:p w:rsidR="005B17E5" w:rsidRDefault="005B17E5" w:rsidP="0041700B">
      <w:pPr>
        <w:pStyle w:val="NormalWeb"/>
        <w:shd w:val="clear" w:color="auto" w:fill="FFFFFF"/>
        <w:spacing w:before="0" w:beforeAutospacing="0" w:after="150" w:afterAutospacing="0"/>
        <w:textAlignment w:val="baseline"/>
      </w:pPr>
      <w:r>
        <w:t xml:space="preserve"> 2. The receiver is assured that the message is from the alleged sender. Because no one else knows the secret key, no one else could prepare a message with a proper code.</w:t>
      </w:r>
    </w:p>
    <w:p w:rsidR="005B17E5" w:rsidRDefault="005B17E5" w:rsidP="0041700B">
      <w:pPr>
        <w:pStyle w:val="NormalWeb"/>
        <w:shd w:val="clear" w:color="auto" w:fill="FFFFFF"/>
        <w:spacing w:before="0" w:beforeAutospacing="0" w:after="150" w:afterAutospacing="0"/>
        <w:textAlignment w:val="baseline"/>
      </w:pPr>
      <w:r>
        <w:t xml:space="preserve"> 3. If the message includes a sequence number, then the receiver can be assured of the proper sequence, because an attacker cannot successfully alter the sequence number. </w:t>
      </w:r>
    </w:p>
    <w:p w:rsidR="005B17E5" w:rsidRDefault="005B17E5" w:rsidP="0041700B">
      <w:pPr>
        <w:pStyle w:val="NormalWeb"/>
        <w:shd w:val="clear" w:color="auto" w:fill="FFFFFF"/>
        <w:spacing w:before="0" w:beforeAutospacing="0" w:after="150" w:afterAutospacing="0"/>
        <w:textAlignment w:val="baseline"/>
      </w:pPr>
      <w:r>
        <w:t>A number of algorithms could be used to generate the code. The national Bureau of Standards, in its publication DES Modes of Operation, recommends the use of Data Encryption Algorithm (DEA).</w:t>
      </w:r>
    </w:p>
    <w:p w:rsidR="005B17E5" w:rsidRDefault="005B17E5" w:rsidP="0041700B">
      <w:pPr>
        <w:pStyle w:val="NormalWeb"/>
        <w:shd w:val="clear" w:color="auto" w:fill="FFFFFF"/>
        <w:spacing w:before="0" w:beforeAutospacing="0" w:after="150" w:afterAutospacing="0"/>
        <w:textAlignment w:val="baseline"/>
        <w:rPr>
          <w:b/>
        </w:rPr>
      </w:pPr>
      <w:r w:rsidRPr="005B17E5">
        <w:rPr>
          <w:b/>
        </w:rPr>
        <w:t>10. 3. Hash Functions</w:t>
      </w:r>
    </w:p>
    <w:p w:rsidR="005B17E5" w:rsidRDefault="005B17E5" w:rsidP="0041700B">
      <w:pPr>
        <w:pStyle w:val="NormalWeb"/>
        <w:shd w:val="clear" w:color="auto" w:fill="FFFFFF"/>
        <w:spacing w:before="0" w:beforeAutospacing="0" w:after="150" w:afterAutospacing="0"/>
        <w:textAlignment w:val="baseline"/>
      </w:pPr>
      <w:r>
        <w:t xml:space="preserve"> In general, a hash function is an efficiently evaluated function that takes an input string (usually binary) of arbitrary length and produces an output string of some fixed length, called a hash value or message digest.</w:t>
      </w:r>
      <w:r w:rsidRPr="005B17E5">
        <w:t xml:space="preserve"> </w:t>
      </w:r>
      <w:r>
        <w:t>Value provides a way of checking whether the message has been manipulated or corrupted in transit or storage</w:t>
      </w:r>
    </w:p>
    <w:p w:rsidR="005B17E5" w:rsidRDefault="005B17E5" w:rsidP="0041700B">
      <w:pPr>
        <w:pStyle w:val="NormalWeb"/>
        <w:shd w:val="clear" w:color="auto" w:fill="FFFFFF"/>
        <w:spacing w:before="0" w:beforeAutospacing="0" w:after="150" w:afterAutospacing="0"/>
        <w:textAlignment w:val="baseline"/>
      </w:pPr>
      <w:r>
        <w:t xml:space="preserve">The hash function H must be satisfied:  </w:t>
      </w:r>
    </w:p>
    <w:p w:rsidR="005B17E5" w:rsidRDefault="005B17E5" w:rsidP="0041700B">
      <w:pPr>
        <w:pStyle w:val="NormalWeb"/>
        <w:shd w:val="clear" w:color="auto" w:fill="FFFFFF"/>
        <w:spacing w:before="0" w:beforeAutospacing="0" w:after="150" w:afterAutospacing="0"/>
        <w:textAlignment w:val="baseline"/>
      </w:pPr>
      <w:proofErr w:type="gramStart"/>
      <w:r>
        <w:t>1.It</w:t>
      </w:r>
      <w:proofErr w:type="gramEnd"/>
      <w:r>
        <w:t xml:space="preserve"> should be one-way: For a given hash value v=H(x) it should be infeasible for an</w:t>
      </w:r>
    </w:p>
    <w:p w:rsidR="005B17E5" w:rsidRDefault="005B17E5" w:rsidP="0041700B">
      <w:pPr>
        <w:pStyle w:val="NormalWeb"/>
        <w:shd w:val="clear" w:color="auto" w:fill="FFFFFF"/>
        <w:spacing w:before="0" w:beforeAutospacing="0" w:after="150" w:afterAutospacing="0"/>
        <w:textAlignment w:val="baseline"/>
      </w:pPr>
      <w:proofErr w:type="gramStart"/>
      <w:r>
        <w:t>opponent</w:t>
      </w:r>
      <w:proofErr w:type="gramEnd"/>
      <w:r>
        <w:t xml:space="preserve"> to find a message x such that x=H-1(v). </w:t>
      </w:r>
    </w:p>
    <w:p w:rsidR="005B17E5" w:rsidRDefault="005B17E5" w:rsidP="0041700B">
      <w:pPr>
        <w:pStyle w:val="NormalWeb"/>
        <w:shd w:val="clear" w:color="auto" w:fill="FFFFFF"/>
        <w:spacing w:before="0" w:beforeAutospacing="0" w:after="150" w:afterAutospacing="0"/>
        <w:textAlignment w:val="baseline"/>
      </w:pPr>
      <w:r>
        <w:t>2. It should at least be weakly collision resistant: Given a hash value v=H(x) and the</w:t>
      </w:r>
      <w:r>
        <w:sym w:font="Symbol" w:char="F0B7"/>
      </w:r>
      <w:r>
        <w:t xml:space="preserve"> message x from which it was computed, it should be computationally infeasible for an opponent to find another message y different from x such that v =H(y).  </w:t>
      </w:r>
    </w:p>
    <w:p w:rsidR="005B17E5" w:rsidRDefault="005B17E5" w:rsidP="0041700B">
      <w:pPr>
        <w:pStyle w:val="NormalWeb"/>
        <w:shd w:val="clear" w:color="auto" w:fill="FFFFFF"/>
        <w:spacing w:before="0" w:beforeAutospacing="0" w:after="150" w:afterAutospacing="0"/>
        <w:textAlignment w:val="baseline"/>
      </w:pPr>
      <w:proofErr w:type="gramStart"/>
      <w:r>
        <w:t>3.It</w:t>
      </w:r>
      <w:proofErr w:type="gramEnd"/>
      <w:r>
        <w:t xml:space="preserve"> might be strongly collision resistant: It is computationally infeasible for an</w:t>
      </w:r>
      <w:r>
        <w:sym w:font="Symbol" w:char="F0B7"/>
      </w:r>
      <w:r>
        <w:t xml:space="preserve"> opponent to find a pair of distinct messages x and y such that H(x)=H(y).</w:t>
      </w:r>
    </w:p>
    <w:p w:rsidR="001062DE" w:rsidRDefault="001062DE" w:rsidP="0041700B">
      <w:pPr>
        <w:pStyle w:val="NormalWeb"/>
        <w:shd w:val="clear" w:color="auto" w:fill="FFFFFF"/>
        <w:spacing w:before="0" w:beforeAutospacing="0" w:after="150" w:afterAutospacing="0"/>
        <w:textAlignment w:val="baseline"/>
      </w:pPr>
    </w:p>
    <w:p w:rsidR="001062DE" w:rsidRDefault="001062DE" w:rsidP="0041700B">
      <w:pPr>
        <w:pStyle w:val="NormalWeb"/>
        <w:shd w:val="clear" w:color="auto" w:fill="FFFFFF"/>
        <w:spacing w:before="0" w:beforeAutospacing="0" w:after="150" w:afterAutospacing="0"/>
        <w:textAlignment w:val="baseline"/>
      </w:pPr>
      <w:r>
        <w:tab/>
      </w:r>
      <w:r>
        <w:tab/>
      </w:r>
      <w:r>
        <w:tab/>
      </w:r>
      <w:r>
        <w:tab/>
      </w:r>
      <w:r>
        <w:tab/>
      </w:r>
      <w:r>
        <w:tab/>
        <w:t>“Secure hash algorithms”</w:t>
      </w:r>
    </w:p>
    <w:p w:rsidR="001062DE" w:rsidRDefault="001062DE" w:rsidP="001062DE">
      <w:pPr>
        <w:pStyle w:val="NormalWeb"/>
        <w:shd w:val="clear" w:color="auto" w:fill="FFFFFF"/>
        <w:spacing w:before="0" w:beforeAutospacing="0" w:after="300" w:afterAutospacing="0"/>
        <w:rPr>
          <w:rFonts w:ascii="Arial" w:hAnsi="Arial" w:cs="Arial"/>
          <w:color w:val="161616"/>
          <w:sz w:val="23"/>
          <w:szCs w:val="23"/>
        </w:rPr>
      </w:pPr>
      <w:r>
        <w:rPr>
          <w:rStyle w:val="Strong"/>
          <w:rFonts w:ascii="Arial" w:hAnsi="Arial" w:cs="Arial"/>
          <w:color w:val="161616"/>
          <w:sz w:val="23"/>
          <w:szCs w:val="23"/>
        </w:rPr>
        <w:t>Secure Hash Algorithms</w:t>
      </w:r>
      <w:r>
        <w:rPr>
          <w:rFonts w:ascii="Arial" w:hAnsi="Arial" w:cs="Arial"/>
          <w:color w:val="161616"/>
          <w:sz w:val="23"/>
          <w:szCs w:val="23"/>
        </w:rPr>
        <w:t>, also known as SHA, are a family of </w:t>
      </w:r>
      <w:hyperlink r:id="rId17" w:tgtFrame="_blank" w:tooltip="cryptographic" w:history="1">
        <w:r>
          <w:rPr>
            <w:rStyle w:val="Hyperlink"/>
            <w:rFonts w:ascii="Arial" w:hAnsi="Arial" w:cs="Arial"/>
            <w:color w:val="0277BD"/>
            <w:sz w:val="23"/>
            <w:szCs w:val="23"/>
          </w:rPr>
          <w:t>cryptographic</w:t>
        </w:r>
      </w:hyperlink>
      <w:r>
        <w:rPr>
          <w:rFonts w:ascii="Arial" w:hAnsi="Arial" w:cs="Arial"/>
          <w:color w:val="161616"/>
          <w:sz w:val="23"/>
          <w:szCs w:val="23"/>
        </w:rPr>
        <w:t> functions designed to keep data secured. It works by transforming the data using a </w:t>
      </w:r>
      <w:hyperlink r:id="rId18" w:tgtFrame="_blank" w:tooltip="hash function" w:history="1">
        <w:r>
          <w:rPr>
            <w:rStyle w:val="Hyperlink"/>
            <w:rFonts w:ascii="Arial" w:hAnsi="Arial" w:cs="Arial"/>
            <w:color w:val="0277BD"/>
            <w:sz w:val="23"/>
            <w:szCs w:val="23"/>
          </w:rPr>
          <w:t>hash function</w:t>
        </w:r>
      </w:hyperlink>
      <w:r>
        <w:rPr>
          <w:rFonts w:ascii="Arial" w:hAnsi="Arial" w:cs="Arial"/>
          <w:color w:val="161616"/>
          <w:sz w:val="23"/>
          <w:szCs w:val="23"/>
        </w:rPr>
        <w:t>: an algorithm that consists of </w:t>
      </w:r>
      <w:hyperlink r:id="rId19" w:tgtFrame="_blank" w:tooltip="bitwise operations" w:history="1">
        <w:r>
          <w:rPr>
            <w:rStyle w:val="Hyperlink"/>
            <w:rFonts w:ascii="Arial" w:hAnsi="Arial" w:cs="Arial"/>
            <w:color w:val="0277BD"/>
            <w:sz w:val="23"/>
            <w:szCs w:val="23"/>
          </w:rPr>
          <w:t>bitwise operations</w:t>
        </w:r>
      </w:hyperlink>
      <w:r>
        <w:rPr>
          <w:rFonts w:ascii="Arial" w:hAnsi="Arial" w:cs="Arial"/>
          <w:color w:val="161616"/>
          <w:sz w:val="23"/>
          <w:szCs w:val="23"/>
        </w:rPr>
        <w:t>, </w:t>
      </w:r>
      <w:hyperlink r:id="rId20" w:tgtFrame="_blank" w:tooltip="page not yet created" w:history="1">
        <w:r>
          <w:rPr>
            <w:rStyle w:val="Hyperlink"/>
            <w:rFonts w:ascii="Arial" w:hAnsi="Arial" w:cs="Arial"/>
            <w:color w:val="E91E63"/>
            <w:sz w:val="23"/>
            <w:szCs w:val="23"/>
          </w:rPr>
          <w:t>modular additions</w:t>
        </w:r>
      </w:hyperlink>
      <w:r>
        <w:rPr>
          <w:rFonts w:ascii="Arial" w:hAnsi="Arial" w:cs="Arial"/>
          <w:color w:val="161616"/>
          <w:sz w:val="23"/>
          <w:szCs w:val="23"/>
        </w:rPr>
        <w:t>, and </w:t>
      </w:r>
      <w:hyperlink r:id="rId21" w:tgtFrame="_blank" w:tooltip="compression functions" w:history="1">
        <w:r>
          <w:rPr>
            <w:rStyle w:val="Hyperlink"/>
            <w:rFonts w:ascii="Arial" w:hAnsi="Arial" w:cs="Arial"/>
            <w:color w:val="0277BD"/>
            <w:sz w:val="23"/>
            <w:szCs w:val="23"/>
          </w:rPr>
          <w:t>compression functions</w:t>
        </w:r>
      </w:hyperlink>
      <w:r>
        <w:rPr>
          <w:rFonts w:ascii="Arial" w:hAnsi="Arial" w:cs="Arial"/>
          <w:color w:val="161616"/>
          <w:sz w:val="23"/>
          <w:szCs w:val="23"/>
        </w:rPr>
        <w:t>. The hash function then produces a fixed-size string that looks nothing like the original. These algorithms are designed to be </w:t>
      </w:r>
      <w:hyperlink r:id="rId22" w:tgtFrame="_blank" w:tooltip="page not yet created" w:history="1">
        <w:r>
          <w:rPr>
            <w:rStyle w:val="Hyperlink"/>
            <w:rFonts w:ascii="Arial" w:hAnsi="Arial" w:cs="Arial"/>
            <w:color w:val="E91E63"/>
            <w:sz w:val="23"/>
            <w:szCs w:val="23"/>
          </w:rPr>
          <w:t>one-way functions</w:t>
        </w:r>
      </w:hyperlink>
      <w:r>
        <w:rPr>
          <w:rFonts w:ascii="Arial" w:hAnsi="Arial" w:cs="Arial"/>
          <w:color w:val="161616"/>
          <w:sz w:val="23"/>
          <w:szCs w:val="23"/>
        </w:rPr>
        <w:t xml:space="preserve">, meaning that once they’re </w:t>
      </w:r>
      <w:r>
        <w:rPr>
          <w:rFonts w:ascii="Arial" w:hAnsi="Arial" w:cs="Arial"/>
          <w:color w:val="161616"/>
          <w:sz w:val="23"/>
          <w:szCs w:val="23"/>
        </w:rPr>
        <w:lastRenderedPageBreak/>
        <w:t>transformed into their respective hash values, it’s virtually impossible to transform them back into the original data. A few algorithms of interest are SHA-1, SHA-2, and SHA-3, each of which was successively designed with increasingly stronger encryption in response to hacker attacks. SHA-0, for instance, is now obsolete due to the widely exposed vulnerabilities.</w:t>
      </w:r>
    </w:p>
    <w:p w:rsidR="001062DE" w:rsidRDefault="001062DE" w:rsidP="001062DE">
      <w:pPr>
        <w:pStyle w:val="NormalWeb"/>
        <w:shd w:val="clear" w:color="auto" w:fill="FFFFFF"/>
        <w:spacing w:before="0" w:beforeAutospacing="0" w:after="300" w:afterAutospacing="0"/>
        <w:rPr>
          <w:rFonts w:ascii="Arial" w:hAnsi="Arial" w:cs="Arial"/>
          <w:color w:val="161616"/>
          <w:sz w:val="23"/>
          <w:szCs w:val="23"/>
        </w:rPr>
      </w:pPr>
      <w:r>
        <w:rPr>
          <w:rFonts w:ascii="Arial" w:hAnsi="Arial" w:cs="Arial"/>
          <w:color w:val="161616"/>
          <w:sz w:val="23"/>
          <w:szCs w:val="23"/>
        </w:rPr>
        <w:t>A common application of SHA is to encrypting passwords, as the server side only needs to keep track of a specific user’s hash value, rather than the actual password. This is helpful in case an attacker hacks the database, as they will only find the hashed functions and not the actual passwords, so if they were to input the hashed value as a password, the hash function will convert it into another string and subsequently deny access. Additionally, SHAs exhibit the avalanche effect, where the modification of very few letters being encrypted causes a big change in output; or conversely, drastically different strings produce similar hash values. This effect causes hash values to not give any information regarding the input string, such as its original length. In addition, SHAs are also used to detect the tampering of data by attackers, where if a text file is slightly changed and barely noticeable, the modified file’s hash value will be different than the original file’s hash value, and the tampering will be rather noticeable.</w:t>
      </w:r>
    </w:p>
    <w:p w:rsidR="001062DE" w:rsidRDefault="001062DE" w:rsidP="001062DE">
      <w:pPr>
        <w:pStyle w:val="Heading1"/>
        <w:spacing w:before="0" w:beforeAutospacing="0" w:after="225" w:afterAutospacing="0"/>
        <w:textAlignment w:val="baseline"/>
        <w:rPr>
          <w:rFonts w:ascii="var(--font-sofia)" w:hAnsi="var(--font-sofia)"/>
          <w:b w:val="0"/>
          <w:bCs w:val="0"/>
          <w:sz w:val="42"/>
          <w:szCs w:val="42"/>
        </w:rPr>
      </w:pPr>
      <w:r>
        <w:rPr>
          <w:rFonts w:ascii="var(--font-sofia)" w:hAnsi="var(--font-sofia)"/>
          <w:b w:val="0"/>
          <w:bCs w:val="0"/>
          <w:sz w:val="42"/>
          <w:szCs w:val="42"/>
        </w:rPr>
        <w:t xml:space="preserve">What is </w:t>
      </w:r>
      <w:proofErr w:type="gramStart"/>
      <w:r>
        <w:rPr>
          <w:rFonts w:ascii="var(--font-sofia)" w:hAnsi="var(--font-sofia)"/>
          <w:b w:val="0"/>
          <w:bCs w:val="0"/>
          <w:sz w:val="42"/>
          <w:szCs w:val="42"/>
        </w:rPr>
        <w:t>HMAC(</w:t>
      </w:r>
      <w:proofErr w:type="gramEnd"/>
      <w:r>
        <w:rPr>
          <w:rFonts w:ascii="var(--font-sofia)" w:hAnsi="var(--font-sofia)"/>
          <w:b w:val="0"/>
          <w:bCs w:val="0"/>
          <w:sz w:val="42"/>
          <w:szCs w:val="42"/>
        </w:rPr>
        <w:t>Hash based Message Authentication Code)?</w:t>
      </w:r>
    </w:p>
    <w:p w:rsidR="001062DE" w:rsidRDefault="001062DE" w:rsidP="001062DE">
      <w:pPr>
        <w:rPr>
          <w:rFonts w:ascii="Times New Roman" w:hAnsi="Times New Roman"/>
          <w:sz w:val="24"/>
          <w:szCs w:val="24"/>
        </w:rPr>
      </w:pPr>
      <w:r>
        <w:t>Last Updated: 26-05-2020</w:t>
      </w:r>
    </w:p>
    <w:p w:rsidR="001062DE" w:rsidRDefault="001062DE" w:rsidP="001062DE">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HMAC</w:t>
      </w:r>
      <w:r>
        <w:rPr>
          <w:rFonts w:ascii="var(--font-din)" w:hAnsi="var(--font-din)" w:cs="Arial"/>
          <w:spacing w:val="-2"/>
        </w:rPr>
        <w:t xml:space="preserve"> (Hash-based Message Authentication Code) is a type of a message authentication code (MAC) that is acquired by executing a cryptographic hash function on the data (that is) to be authenticated and a secret shared key. Like any of the MAC, it is used for both data integrity and authentication. Checking data integrity is necessary for the parties involved in communication. HTTPS, SFTP, FTPS, and other transfer protocols use HMAC. The cryptographic hash function may be MD-5, SHA-1, or SHA-256. Digital signatures are nearly similar to HMACs </w:t>
      </w:r>
      <w:proofErr w:type="spellStart"/>
      <w:r>
        <w:rPr>
          <w:rFonts w:ascii="var(--font-din)" w:hAnsi="var(--font-din)" w:cs="Arial"/>
          <w:spacing w:val="-2"/>
        </w:rPr>
        <w:t>i.e</w:t>
      </w:r>
      <w:proofErr w:type="spellEnd"/>
      <w:r>
        <w:rPr>
          <w:rFonts w:ascii="var(--font-din)" w:hAnsi="var(--font-din)" w:cs="Arial"/>
          <w:spacing w:val="-2"/>
        </w:rPr>
        <w:t xml:space="preserve"> they both employ a hash function and a shared key. The difference lies in the keys </w:t>
      </w:r>
      <w:proofErr w:type="spellStart"/>
      <w:r>
        <w:rPr>
          <w:rFonts w:ascii="var(--font-din)" w:hAnsi="var(--font-din)" w:cs="Arial"/>
          <w:spacing w:val="-2"/>
        </w:rPr>
        <w:t>i.e</w:t>
      </w:r>
      <w:proofErr w:type="spellEnd"/>
      <w:r>
        <w:rPr>
          <w:rFonts w:ascii="var(--font-din)" w:hAnsi="var(--font-din)" w:cs="Arial"/>
          <w:spacing w:val="-2"/>
        </w:rPr>
        <w:t xml:space="preserve"> HMACs use symmetric </w:t>
      </w:r>
      <w:proofErr w:type="gramStart"/>
      <w:r>
        <w:rPr>
          <w:rFonts w:ascii="var(--font-din)" w:hAnsi="var(--font-din)" w:cs="Arial"/>
          <w:spacing w:val="-2"/>
        </w:rPr>
        <w:t>key(</w:t>
      </w:r>
      <w:proofErr w:type="gramEnd"/>
      <w:r>
        <w:rPr>
          <w:rFonts w:ascii="var(--font-din)" w:hAnsi="var(--font-din)" w:cs="Arial"/>
          <w:spacing w:val="-2"/>
        </w:rPr>
        <w:t>same copy) while Signatures use asymmetric (two different keys).</w:t>
      </w:r>
    </w:p>
    <w:p w:rsidR="001062DE" w:rsidRDefault="001062DE" w:rsidP="001062DE">
      <w:pPr>
        <w:pStyle w:val="NormalWeb"/>
        <w:spacing w:before="0" w:beforeAutospacing="0" w:after="150" w:afterAutospacing="0"/>
        <w:textAlignment w:val="baseline"/>
        <w:rPr>
          <w:rFonts w:ascii="var(--font-din)" w:hAnsi="var(--font-din)" w:cs="Arial"/>
          <w:spacing w:val="-2"/>
        </w:rPr>
      </w:pPr>
      <w:r>
        <w:rPr>
          <w:rFonts w:ascii="var(--font-din)" w:hAnsi="var(--font-din)" w:cs="Arial"/>
          <w:noProof/>
          <w:spacing w:val="-2"/>
        </w:rPr>
        <w:lastRenderedPageBreak/>
        <w:drawing>
          <wp:inline distT="0" distB="0" distL="0" distR="0">
            <wp:extent cx="8953500" cy="3752850"/>
            <wp:effectExtent l="19050" t="0" r="0" b="0"/>
            <wp:docPr id="37" name="Picture 37" descr="What-is-H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is-HMAC"/>
                    <pic:cNvPicPr>
                      <a:picLocks noChangeAspect="1" noChangeArrowheads="1"/>
                    </pic:cNvPicPr>
                  </pic:nvPicPr>
                  <pic:blipFill>
                    <a:blip r:embed="rId23"/>
                    <a:srcRect/>
                    <a:stretch>
                      <a:fillRect/>
                    </a:stretch>
                  </pic:blipFill>
                  <pic:spPr bwMode="auto">
                    <a:xfrm>
                      <a:off x="0" y="0"/>
                      <a:ext cx="8953500" cy="3752850"/>
                    </a:xfrm>
                    <a:prstGeom prst="rect">
                      <a:avLst/>
                    </a:prstGeom>
                    <a:noFill/>
                    <a:ln w="9525">
                      <a:noFill/>
                      <a:miter lim="800000"/>
                      <a:headEnd/>
                      <a:tailEnd/>
                    </a:ln>
                  </pic:spPr>
                </pic:pic>
              </a:graphicData>
            </a:graphic>
          </wp:inline>
        </w:drawing>
      </w:r>
    </w:p>
    <w:p w:rsidR="001062DE" w:rsidRDefault="001062DE" w:rsidP="001062DE">
      <w:pPr>
        <w:pStyle w:val="Heading4"/>
        <w:spacing w:before="360" w:after="360"/>
        <w:jc w:val="both"/>
        <w:textAlignment w:val="baseline"/>
        <w:rPr>
          <w:rFonts w:ascii="Arial" w:hAnsi="Arial" w:cs="Arial"/>
          <w:sz w:val="21"/>
          <w:szCs w:val="21"/>
        </w:rPr>
      </w:pPr>
      <w:r>
        <w:rPr>
          <w:rFonts w:ascii="Arial" w:hAnsi="Arial" w:cs="Arial"/>
          <w:sz w:val="21"/>
          <w:szCs w:val="21"/>
        </w:rPr>
        <w:t>History</w:t>
      </w:r>
    </w:p>
    <w:p w:rsidR="001062DE" w:rsidRDefault="001062DE" w:rsidP="001062DE">
      <w:pPr>
        <w:pStyle w:val="NormalWeb"/>
        <w:spacing w:before="0" w:beforeAutospacing="0" w:after="150" w:afterAutospacing="0"/>
        <w:textAlignment w:val="baseline"/>
        <w:rPr>
          <w:rFonts w:ascii="var(--font-din)" w:hAnsi="var(--font-din)" w:cs="Arial"/>
          <w:spacing w:val="-2"/>
        </w:rPr>
      </w:pPr>
      <w:r>
        <w:rPr>
          <w:rFonts w:ascii="var(--font-din)" w:hAnsi="var(--font-din)" w:cs="Arial"/>
          <w:spacing w:val="-2"/>
        </w:rPr>
        <w:t xml:space="preserve">Processes and decisions pertinent to business are greatly dependent on integrity. If attackers tamper this data, it may affect the processes and business decisions. So while working online over the internet, care must be taken to ensure integrity or least </w:t>
      </w:r>
      <w:proofErr w:type="gramStart"/>
      <w:r>
        <w:rPr>
          <w:rFonts w:ascii="var(--font-din)" w:hAnsi="var(--font-din)" w:cs="Arial"/>
          <w:spacing w:val="-2"/>
        </w:rPr>
        <w:t>know</w:t>
      </w:r>
      <w:proofErr w:type="gramEnd"/>
      <w:r>
        <w:rPr>
          <w:rFonts w:ascii="var(--font-din)" w:hAnsi="var(--font-din)" w:cs="Arial"/>
          <w:spacing w:val="-2"/>
        </w:rPr>
        <w:t xml:space="preserve"> if the data is changed. That is when HMAC comes into use.</w:t>
      </w:r>
    </w:p>
    <w:p w:rsidR="001062DE" w:rsidRDefault="001062DE" w:rsidP="001062DE">
      <w:pPr>
        <w:pStyle w:val="Heading4"/>
        <w:spacing w:before="360" w:after="360"/>
        <w:jc w:val="both"/>
        <w:textAlignment w:val="baseline"/>
        <w:rPr>
          <w:rFonts w:ascii="Arial" w:hAnsi="Arial" w:cs="Arial"/>
          <w:sz w:val="21"/>
          <w:szCs w:val="21"/>
        </w:rPr>
      </w:pPr>
      <w:r>
        <w:rPr>
          <w:rFonts w:ascii="Arial" w:hAnsi="Arial" w:cs="Arial"/>
          <w:sz w:val="21"/>
          <w:szCs w:val="21"/>
        </w:rPr>
        <w:t>Applications</w:t>
      </w:r>
    </w:p>
    <w:p w:rsidR="001062DE" w:rsidRDefault="001062DE" w:rsidP="001062DE">
      <w:pPr>
        <w:numPr>
          <w:ilvl w:val="0"/>
          <w:numId w:val="10"/>
        </w:numPr>
        <w:spacing w:after="0" w:line="240" w:lineRule="auto"/>
        <w:ind w:left="540"/>
        <w:textAlignment w:val="baseline"/>
        <w:rPr>
          <w:rFonts w:ascii="var(--font-din)" w:hAnsi="var(--font-din)" w:cs="Arial"/>
          <w:sz w:val="24"/>
          <w:szCs w:val="24"/>
        </w:rPr>
      </w:pPr>
      <w:r>
        <w:rPr>
          <w:rFonts w:ascii="var(--font-din)" w:hAnsi="var(--font-din)" w:cs="Arial"/>
        </w:rPr>
        <w:t>Verification of e-mail address during activation or creation of an account.</w:t>
      </w:r>
    </w:p>
    <w:p w:rsidR="001062DE" w:rsidRDefault="001062DE" w:rsidP="001062DE">
      <w:pPr>
        <w:numPr>
          <w:ilvl w:val="0"/>
          <w:numId w:val="10"/>
        </w:numPr>
        <w:spacing w:after="0" w:line="240" w:lineRule="auto"/>
        <w:ind w:left="540"/>
        <w:textAlignment w:val="baseline"/>
        <w:rPr>
          <w:rFonts w:ascii="var(--font-din)" w:hAnsi="var(--font-din)" w:cs="Arial"/>
        </w:rPr>
      </w:pPr>
      <w:r>
        <w:rPr>
          <w:rFonts w:ascii="var(--font-din)" w:hAnsi="var(--font-din)" w:cs="Arial"/>
        </w:rPr>
        <w:t>Authentication of form data that is sent to the client browser and then submitted back.</w:t>
      </w:r>
    </w:p>
    <w:p w:rsidR="001062DE" w:rsidRDefault="001062DE" w:rsidP="001062DE">
      <w:pPr>
        <w:numPr>
          <w:ilvl w:val="0"/>
          <w:numId w:val="10"/>
        </w:numPr>
        <w:spacing w:after="0" w:line="240" w:lineRule="auto"/>
        <w:ind w:left="540"/>
        <w:textAlignment w:val="baseline"/>
        <w:rPr>
          <w:rFonts w:ascii="var(--font-din)" w:hAnsi="var(--font-din)" w:cs="Arial"/>
        </w:rPr>
      </w:pPr>
      <w:r>
        <w:rPr>
          <w:rFonts w:ascii="var(--font-din)" w:hAnsi="var(--font-din)" w:cs="Arial"/>
        </w:rPr>
        <w:t>HMACs can be used for Internet of things (</w:t>
      </w:r>
      <w:proofErr w:type="spellStart"/>
      <w:r>
        <w:rPr>
          <w:rFonts w:ascii="var(--font-din)" w:hAnsi="var(--font-din)" w:cs="Arial"/>
        </w:rPr>
        <w:t>IoT</w:t>
      </w:r>
      <w:proofErr w:type="spellEnd"/>
      <w:r>
        <w:rPr>
          <w:rFonts w:ascii="var(--font-din)" w:hAnsi="var(--font-din)" w:cs="Arial"/>
        </w:rPr>
        <w:t>) due to less cost.</w:t>
      </w:r>
    </w:p>
    <w:p w:rsidR="001062DE" w:rsidRDefault="001062DE" w:rsidP="001062DE">
      <w:pPr>
        <w:numPr>
          <w:ilvl w:val="0"/>
          <w:numId w:val="10"/>
        </w:numPr>
        <w:spacing w:after="0" w:line="240" w:lineRule="auto"/>
        <w:ind w:left="540"/>
        <w:textAlignment w:val="baseline"/>
        <w:rPr>
          <w:rFonts w:ascii="var(--font-din)" w:hAnsi="var(--font-din)" w:cs="Arial"/>
        </w:rPr>
      </w:pPr>
      <w:r>
        <w:rPr>
          <w:rFonts w:ascii="var(--font-din)" w:hAnsi="var(--font-din)" w:cs="Arial"/>
        </w:rPr>
        <w:t>Whenever there is a need to reset the password, a link that can be used once is sent without adding a server state.</w:t>
      </w:r>
    </w:p>
    <w:p w:rsidR="001062DE" w:rsidRDefault="001062DE" w:rsidP="001062DE">
      <w:pPr>
        <w:numPr>
          <w:ilvl w:val="0"/>
          <w:numId w:val="10"/>
        </w:numPr>
        <w:spacing w:after="0" w:line="240" w:lineRule="auto"/>
        <w:ind w:left="540"/>
        <w:textAlignment w:val="baseline"/>
        <w:rPr>
          <w:rFonts w:ascii="var(--font-din)" w:hAnsi="var(--font-din)" w:cs="Arial"/>
        </w:rPr>
      </w:pPr>
      <w:r>
        <w:rPr>
          <w:rFonts w:ascii="var(--font-din)" w:hAnsi="var(--font-din)" w:cs="Arial"/>
        </w:rPr>
        <w:t xml:space="preserve">It can take a message of any length and convert it into a fixed-length message digest. That is even if you got a long </w:t>
      </w:r>
      <w:proofErr w:type="gramStart"/>
      <w:r>
        <w:rPr>
          <w:rFonts w:ascii="var(--font-din)" w:hAnsi="var(--font-din)" w:cs="Arial"/>
        </w:rPr>
        <w:t>message,</w:t>
      </w:r>
      <w:proofErr w:type="gramEnd"/>
      <w:r>
        <w:rPr>
          <w:rFonts w:ascii="var(--font-din)" w:hAnsi="var(--font-din)" w:cs="Arial"/>
        </w:rPr>
        <w:t xml:space="preserve"> the message digest will be small and thus permits maximizing bandwidth.</w:t>
      </w:r>
    </w:p>
    <w:p w:rsidR="001062DE" w:rsidRDefault="001062DE" w:rsidP="001062DE">
      <w:pPr>
        <w:pStyle w:val="Heading4"/>
        <w:spacing w:before="360" w:after="360"/>
        <w:jc w:val="both"/>
        <w:textAlignment w:val="baseline"/>
        <w:rPr>
          <w:rFonts w:ascii="Arial" w:hAnsi="Arial" w:cs="Arial"/>
          <w:sz w:val="21"/>
          <w:szCs w:val="21"/>
        </w:rPr>
      </w:pPr>
      <w:r>
        <w:rPr>
          <w:rFonts w:ascii="Arial" w:hAnsi="Arial" w:cs="Arial"/>
          <w:sz w:val="21"/>
          <w:szCs w:val="21"/>
        </w:rPr>
        <w:t>Working of HMAC</w:t>
      </w:r>
    </w:p>
    <w:p w:rsidR="001062DE" w:rsidRDefault="001062DE" w:rsidP="001062DE">
      <w:pPr>
        <w:pStyle w:val="NormalWeb"/>
        <w:spacing w:before="0" w:beforeAutospacing="0" w:after="150" w:afterAutospacing="0"/>
        <w:textAlignment w:val="baseline"/>
        <w:rPr>
          <w:rFonts w:ascii="var(--font-din)" w:hAnsi="var(--font-din)" w:cs="Arial"/>
          <w:spacing w:val="-2"/>
        </w:rPr>
      </w:pPr>
      <w:proofErr w:type="gramStart"/>
      <w:r>
        <w:rPr>
          <w:rFonts w:ascii="var(--font-din)" w:hAnsi="var(--font-din)" w:cs="Arial"/>
          <w:spacing w:val="-2"/>
        </w:rPr>
        <w:t>HMACs provides</w:t>
      </w:r>
      <w:proofErr w:type="gramEnd"/>
      <w:r>
        <w:rPr>
          <w:rFonts w:ascii="var(--font-din)" w:hAnsi="var(--font-din)" w:cs="Arial"/>
          <w:spacing w:val="-2"/>
        </w:rPr>
        <w:t xml:space="preserve"> client and server with a shared private key that is known only to them. The client makes a unique hash (HMAC) for every request. When the client requests the server, it hashes the requested data with a private key and sends it as a part of request. Both the message and key are </w:t>
      </w:r>
      <w:r>
        <w:rPr>
          <w:rFonts w:ascii="var(--font-din)" w:hAnsi="var(--font-din)" w:cs="Arial"/>
          <w:spacing w:val="-2"/>
        </w:rPr>
        <w:lastRenderedPageBreak/>
        <w:t>hashed in separate steps making it secure. When the server receives request, it makes its own HMAC. Both the HMACS are compared and if both are equal, the client is considered legitimate.</w:t>
      </w:r>
    </w:p>
    <w:p w:rsidR="001062DE" w:rsidRDefault="001062DE" w:rsidP="001062DE">
      <w:pPr>
        <w:pStyle w:val="NormalWeb"/>
        <w:spacing w:before="0" w:beforeAutospacing="0" w:after="0" w:afterAutospacing="0"/>
        <w:textAlignment w:val="baseline"/>
        <w:rPr>
          <w:rFonts w:ascii="var(--font-din)" w:hAnsi="var(--font-din)" w:cs="Arial"/>
          <w:spacing w:val="-2"/>
        </w:rPr>
      </w:pPr>
      <w:r>
        <w:rPr>
          <w:rStyle w:val="Strong"/>
          <w:rFonts w:ascii="var(--font-din)" w:hAnsi="var(--font-din)" w:cs="Arial"/>
          <w:spacing w:val="-2"/>
          <w:bdr w:val="none" w:sz="0" w:space="0" w:color="auto" w:frame="1"/>
        </w:rPr>
        <w:t>Formula for HMAC:</w:t>
      </w:r>
    </w:p>
    <w:p w:rsidR="001062DE" w:rsidRDefault="001062DE" w:rsidP="001062DE">
      <w:pPr>
        <w:spacing w:line="285" w:lineRule="atLeast"/>
        <w:jc w:val="both"/>
        <w:textAlignment w:val="baseline"/>
        <w:rPr>
          <w:rFonts w:ascii="Arial" w:hAnsi="Arial" w:cs="Arial"/>
        </w:rPr>
      </w:pPr>
    </w:p>
    <w:p w:rsidR="001062DE" w:rsidRDefault="001062DE" w:rsidP="001062DE">
      <w:pPr>
        <w:spacing w:line="285" w:lineRule="atLeast"/>
        <w:jc w:val="both"/>
        <w:textAlignment w:val="baseline"/>
        <w:rPr>
          <w:rFonts w:ascii="Arial" w:hAnsi="Arial" w:cs="Arial"/>
        </w:rPr>
      </w:pPr>
      <w:r>
        <w:rPr>
          <w:rFonts w:ascii="Arial" w:hAnsi="Arial" w:cs="Arial"/>
        </w:rPr>
        <w:br/>
      </w:r>
    </w:p>
    <w:p w:rsidR="001062DE" w:rsidRDefault="001062DE" w:rsidP="001062DE">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HMAC = </w:t>
      </w:r>
      <w:proofErr w:type="spellStart"/>
      <w:proofErr w:type="gramStart"/>
      <w:r>
        <w:rPr>
          <w:rFonts w:ascii="Consolas" w:hAnsi="Consolas"/>
          <w:sz w:val="23"/>
          <w:szCs w:val="23"/>
        </w:rPr>
        <w:t>hashFunc</w:t>
      </w:r>
      <w:proofErr w:type="spellEnd"/>
      <w:r>
        <w:rPr>
          <w:rFonts w:ascii="Consolas" w:hAnsi="Consolas"/>
          <w:sz w:val="23"/>
          <w:szCs w:val="23"/>
        </w:rPr>
        <w:t>(</w:t>
      </w:r>
      <w:proofErr w:type="gramEnd"/>
      <w:r>
        <w:rPr>
          <w:rFonts w:ascii="Consolas" w:hAnsi="Consolas"/>
          <w:sz w:val="23"/>
          <w:szCs w:val="23"/>
        </w:rPr>
        <w:t xml:space="preserve">secret key + message) </w:t>
      </w:r>
    </w:p>
    <w:p w:rsidR="001062DE" w:rsidRDefault="001062DE" w:rsidP="0041700B">
      <w:pPr>
        <w:pStyle w:val="NormalWeb"/>
        <w:shd w:val="clear" w:color="auto" w:fill="FFFFFF"/>
        <w:spacing w:before="0" w:beforeAutospacing="0" w:after="150" w:afterAutospacing="0"/>
        <w:textAlignment w:val="baseline"/>
        <w:rPr>
          <w:rFonts w:ascii="Arial Unicode MS" w:eastAsia="Arial Unicode MS" w:hAnsi="Arial Unicode MS" w:cs="Arial Unicode MS"/>
          <w:b/>
          <w:spacing w:val="-2"/>
        </w:rPr>
      </w:pPr>
    </w:p>
    <w:p w:rsidR="00D11842" w:rsidRDefault="00D11842" w:rsidP="0041700B">
      <w:pPr>
        <w:pStyle w:val="NormalWeb"/>
        <w:shd w:val="clear" w:color="auto" w:fill="FFFFFF"/>
        <w:spacing w:before="0" w:beforeAutospacing="0" w:after="150" w:afterAutospacing="0"/>
        <w:textAlignment w:val="baseline"/>
        <w:rPr>
          <w:rFonts w:ascii="Arial Unicode MS" w:eastAsia="Arial Unicode MS" w:hAnsi="Arial Unicode MS" w:cs="Arial Unicode MS"/>
          <w:b/>
          <w:spacing w:val="-2"/>
        </w:rPr>
      </w:pPr>
      <w:r>
        <w:rPr>
          <w:rFonts w:ascii="Arial Unicode MS" w:eastAsia="Arial Unicode MS" w:hAnsi="Arial Unicode MS" w:cs="Arial Unicode MS"/>
          <w:b/>
          <w:spacing w:val="-2"/>
        </w:rPr>
        <w:tab/>
      </w:r>
      <w:r>
        <w:rPr>
          <w:rFonts w:ascii="Arial Unicode MS" w:eastAsia="Arial Unicode MS" w:hAnsi="Arial Unicode MS" w:cs="Arial Unicode MS"/>
          <w:b/>
          <w:spacing w:val="-2"/>
        </w:rPr>
        <w:tab/>
      </w:r>
      <w:r>
        <w:rPr>
          <w:rFonts w:ascii="Arial Unicode MS" w:eastAsia="Arial Unicode MS" w:hAnsi="Arial Unicode MS" w:cs="Arial Unicode MS"/>
          <w:b/>
          <w:spacing w:val="-2"/>
        </w:rPr>
        <w:tab/>
      </w:r>
      <w:r>
        <w:rPr>
          <w:rFonts w:ascii="Arial Unicode MS" w:eastAsia="Arial Unicode MS" w:hAnsi="Arial Unicode MS" w:cs="Arial Unicode MS"/>
          <w:b/>
          <w:spacing w:val="-2"/>
        </w:rPr>
        <w:tab/>
      </w:r>
      <w:r>
        <w:rPr>
          <w:rFonts w:ascii="Arial Unicode MS" w:eastAsia="Arial Unicode MS" w:hAnsi="Arial Unicode MS" w:cs="Arial Unicode MS"/>
          <w:b/>
          <w:spacing w:val="-2"/>
        </w:rPr>
        <w:tab/>
      </w:r>
      <w:r>
        <w:rPr>
          <w:rFonts w:ascii="Arial Unicode MS" w:eastAsia="Arial Unicode MS" w:hAnsi="Arial Unicode MS" w:cs="Arial Unicode MS"/>
          <w:b/>
          <w:spacing w:val="-2"/>
        </w:rPr>
        <w:tab/>
        <w:t>“Public key encryption”</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The RSA method is based on some principles from number theory. We will</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now</w:t>
      </w:r>
      <w:proofErr w:type="gramEnd"/>
      <w:r>
        <w:rPr>
          <w:rFonts w:ascii="Times-Roman" w:hAnsi="Times-Roman" w:cs="Times-Roman"/>
        </w:rPr>
        <w:t xml:space="preserve"> summarize how to use the method; for details, consult the paper.</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 xml:space="preserve">1. Choose two large primes, </w:t>
      </w:r>
      <w:r>
        <w:rPr>
          <w:rFonts w:ascii="Times-Italic" w:hAnsi="Times-Italic" w:cs="Times-Italic"/>
          <w:i/>
          <w:iCs/>
        </w:rPr>
        <w:t xml:space="preserve">p </w:t>
      </w:r>
      <w:r>
        <w:rPr>
          <w:rFonts w:ascii="Times-Roman" w:hAnsi="Times-Roman" w:cs="Times-Roman"/>
        </w:rPr>
        <w:t xml:space="preserve">and </w:t>
      </w:r>
      <w:r>
        <w:rPr>
          <w:rFonts w:ascii="Times-Italic" w:hAnsi="Times-Italic" w:cs="Times-Italic"/>
          <w:i/>
          <w:iCs/>
        </w:rPr>
        <w:t xml:space="preserve">q </w:t>
      </w:r>
      <w:r>
        <w:rPr>
          <w:rFonts w:ascii="Times-Roman" w:hAnsi="Times-Roman" w:cs="Times-Roman"/>
        </w:rPr>
        <w:t>(typically 1024 bits).</w:t>
      </w:r>
    </w:p>
    <w:p w:rsidR="00D11842" w:rsidRDefault="00D11842" w:rsidP="00D11842">
      <w:pPr>
        <w:autoSpaceDE w:val="0"/>
        <w:autoSpaceDN w:val="0"/>
        <w:adjustRightInd w:val="0"/>
        <w:spacing w:after="0" w:line="240" w:lineRule="auto"/>
        <w:rPr>
          <w:rFonts w:ascii="Times-Italic" w:hAnsi="Times-Italic" w:cs="Times-Italic"/>
          <w:i/>
          <w:iCs/>
        </w:rPr>
      </w:pPr>
      <w:r>
        <w:rPr>
          <w:rFonts w:ascii="Times-Roman" w:hAnsi="Times-Roman" w:cs="Times-Roman"/>
        </w:rPr>
        <w:t xml:space="preserve">2. Compute </w:t>
      </w:r>
      <w:r>
        <w:rPr>
          <w:rFonts w:ascii="Times-Italic" w:hAnsi="Times-Italic" w:cs="Times-Italic"/>
          <w:i/>
          <w:iCs/>
        </w:rPr>
        <w:t xml:space="preserve">n </w:t>
      </w:r>
      <w:r>
        <w:rPr>
          <w:rFonts w:ascii="Symbol" w:hAnsi="Symbol" w:cs="Symbol"/>
        </w:rPr>
        <w:t></w:t>
      </w:r>
      <w:r>
        <w:rPr>
          <w:rFonts w:ascii="Symbol" w:hAnsi="Symbol" w:cs="Symbol"/>
        </w:rPr>
        <w:t></w:t>
      </w:r>
      <w:r>
        <w:rPr>
          <w:rFonts w:ascii="Times-Italic" w:hAnsi="Times-Italic" w:cs="Times-Italic"/>
          <w:i/>
          <w:iCs/>
        </w:rPr>
        <w:t xml:space="preserve">p </w:t>
      </w:r>
      <w:r>
        <w:rPr>
          <w:rFonts w:ascii="Symbol" w:hAnsi="Symbol" w:cs="Symbol"/>
        </w:rPr>
        <w:t></w:t>
      </w:r>
      <w:r>
        <w:rPr>
          <w:rFonts w:ascii="Symbol" w:hAnsi="Symbol" w:cs="Symbol"/>
        </w:rPr>
        <w:t></w:t>
      </w:r>
      <w:r>
        <w:rPr>
          <w:rFonts w:ascii="Times-Italic" w:hAnsi="Times-Italic" w:cs="Times-Italic"/>
          <w:i/>
          <w:iCs/>
        </w:rPr>
        <w:t xml:space="preserve">q </w:t>
      </w:r>
      <w:r>
        <w:rPr>
          <w:rFonts w:ascii="Times-Roman" w:hAnsi="Times-Roman" w:cs="Times-Roman"/>
        </w:rPr>
        <w:t xml:space="preserve">and </w:t>
      </w:r>
      <w:r>
        <w:rPr>
          <w:rFonts w:ascii="Times-Italic" w:hAnsi="Times-Italic" w:cs="Times-Italic"/>
          <w:i/>
          <w:iCs/>
        </w:rPr>
        <w:t xml:space="preserve">z </w:t>
      </w:r>
      <w:r>
        <w:rPr>
          <w:rFonts w:ascii="Symbol" w:hAnsi="Symbol" w:cs="Symbol"/>
        </w:rPr>
        <w:t></w:t>
      </w:r>
      <w:proofErr w:type="gramStart"/>
      <w:r>
        <w:rPr>
          <w:rFonts w:ascii="Symbol" w:hAnsi="Symbol" w:cs="Symbol"/>
        </w:rPr>
        <w:t></w:t>
      </w:r>
      <w:r>
        <w:rPr>
          <w:rFonts w:ascii="Times-Roman" w:hAnsi="Times-Roman" w:cs="Times-Roman"/>
        </w:rPr>
        <w:t>(</w:t>
      </w:r>
      <w:proofErr w:type="gramEnd"/>
      <w:r>
        <w:rPr>
          <w:rFonts w:ascii="Times-Italic" w:hAnsi="Times-Italic" w:cs="Times-Italic"/>
          <w:i/>
          <w:iCs/>
        </w:rPr>
        <w:t xml:space="preserve">p </w:t>
      </w:r>
      <w:r>
        <w:rPr>
          <w:rFonts w:ascii="Symbol" w:hAnsi="Symbol" w:cs="Symbol"/>
        </w:rPr>
        <w:t>−</w:t>
      </w:r>
      <w:r>
        <w:rPr>
          <w:rFonts w:ascii="Symbol" w:hAnsi="Symbol" w:cs="Symbol"/>
        </w:rPr>
        <w:t></w:t>
      </w:r>
      <w:r>
        <w:rPr>
          <w:rFonts w:ascii="Times-Roman" w:hAnsi="Times-Roman" w:cs="Times-Roman"/>
        </w:rPr>
        <w:t xml:space="preserve">1) </w:t>
      </w:r>
      <w:r>
        <w:rPr>
          <w:rFonts w:ascii="Symbol" w:hAnsi="Symbol" w:cs="Symbol"/>
        </w:rPr>
        <w:t></w:t>
      </w:r>
      <w:r>
        <w:rPr>
          <w:rFonts w:ascii="Symbol" w:hAnsi="Symbol" w:cs="Symbol"/>
        </w:rPr>
        <w:t></w:t>
      </w:r>
      <w:r>
        <w:rPr>
          <w:rFonts w:ascii="Times-Roman" w:hAnsi="Times-Roman" w:cs="Times-Roman"/>
        </w:rPr>
        <w:t>(</w:t>
      </w:r>
      <w:r>
        <w:rPr>
          <w:rFonts w:ascii="Times-Italic" w:hAnsi="Times-Italic" w:cs="Times-Italic"/>
          <w:i/>
          <w:iCs/>
        </w:rPr>
        <w:t xml:space="preserve">q </w:t>
      </w:r>
      <w:r>
        <w:rPr>
          <w:rFonts w:ascii="Symbol" w:hAnsi="Symbol" w:cs="Symbol"/>
        </w:rPr>
        <w:t>−</w:t>
      </w:r>
      <w:r>
        <w:rPr>
          <w:rFonts w:ascii="Symbol" w:hAnsi="Symbol" w:cs="Symbol"/>
        </w:rPr>
        <w:t></w:t>
      </w:r>
      <w:r>
        <w:rPr>
          <w:rFonts w:ascii="Times-Roman" w:hAnsi="Times-Roman" w:cs="Times-Roman"/>
        </w:rPr>
        <w:t>1)</w:t>
      </w:r>
      <w:r>
        <w:rPr>
          <w:rFonts w:ascii="Times-Italic" w:hAnsi="Times-Italic" w:cs="Times-Italic"/>
          <w:i/>
          <w:iCs/>
        </w:rPr>
        <w:t>.</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 xml:space="preserve">3. Choose a number relatively prime to </w:t>
      </w:r>
      <w:r>
        <w:rPr>
          <w:rFonts w:ascii="Times-Italic" w:hAnsi="Times-Italic" w:cs="Times-Italic"/>
          <w:i/>
          <w:iCs/>
        </w:rPr>
        <w:t xml:space="preserve">z </w:t>
      </w:r>
      <w:r>
        <w:rPr>
          <w:rFonts w:ascii="Times-Roman" w:hAnsi="Times-Roman" w:cs="Times-Roman"/>
        </w:rPr>
        <w:t xml:space="preserve">and call it </w:t>
      </w:r>
      <w:r>
        <w:rPr>
          <w:rFonts w:ascii="Times-Italic" w:hAnsi="Times-Italic" w:cs="Times-Italic"/>
          <w:i/>
          <w:iCs/>
        </w:rPr>
        <w:t>d</w:t>
      </w:r>
      <w:r>
        <w:rPr>
          <w:rFonts w:ascii="Times-Roman" w:hAnsi="Times-Roman" w:cs="Times-Roman"/>
        </w:rPr>
        <w:t>.</w:t>
      </w:r>
    </w:p>
    <w:p w:rsidR="00D11842" w:rsidRDefault="00D11842" w:rsidP="00D11842">
      <w:pPr>
        <w:autoSpaceDE w:val="0"/>
        <w:autoSpaceDN w:val="0"/>
        <w:adjustRightInd w:val="0"/>
        <w:spacing w:after="0" w:line="240" w:lineRule="auto"/>
        <w:rPr>
          <w:rFonts w:ascii="Times-Italic" w:hAnsi="Times-Italic" w:cs="Times-Italic"/>
          <w:i/>
          <w:iCs/>
        </w:rPr>
      </w:pPr>
      <w:r>
        <w:rPr>
          <w:rFonts w:ascii="Times-Roman" w:hAnsi="Times-Roman" w:cs="Times-Roman"/>
        </w:rPr>
        <w:t xml:space="preserve">4. Find </w:t>
      </w:r>
      <w:r>
        <w:rPr>
          <w:rFonts w:ascii="Times-Italic" w:hAnsi="Times-Italic" w:cs="Times-Italic"/>
          <w:i/>
          <w:iCs/>
        </w:rPr>
        <w:t xml:space="preserve">e </w:t>
      </w:r>
      <w:r>
        <w:rPr>
          <w:rFonts w:ascii="Times-Roman" w:hAnsi="Times-Roman" w:cs="Times-Roman"/>
        </w:rPr>
        <w:t xml:space="preserve">such that </w:t>
      </w:r>
      <w:r>
        <w:rPr>
          <w:rFonts w:ascii="Times-Italic" w:hAnsi="Times-Italic" w:cs="Times-Italic"/>
          <w:i/>
          <w:iCs/>
        </w:rPr>
        <w:t xml:space="preserve">e </w:t>
      </w:r>
      <w:r>
        <w:rPr>
          <w:rFonts w:ascii="Symbol" w:hAnsi="Symbol" w:cs="Symbol"/>
        </w:rPr>
        <w:t></w:t>
      </w:r>
      <w:r>
        <w:rPr>
          <w:rFonts w:ascii="Symbol" w:hAnsi="Symbol" w:cs="Symbol"/>
        </w:rPr>
        <w:t></w:t>
      </w:r>
      <w:r>
        <w:rPr>
          <w:rFonts w:ascii="Times-Italic" w:hAnsi="Times-Italic" w:cs="Times-Italic"/>
          <w:i/>
          <w:iCs/>
        </w:rPr>
        <w:t xml:space="preserve">d </w:t>
      </w:r>
      <w:r>
        <w:rPr>
          <w:rFonts w:ascii="Symbol" w:hAnsi="Symbol" w:cs="Symbol"/>
        </w:rPr>
        <w:t></w:t>
      </w:r>
      <w:r>
        <w:rPr>
          <w:rFonts w:ascii="Symbol" w:hAnsi="Symbol" w:cs="Symbol"/>
        </w:rPr>
        <w:t></w:t>
      </w:r>
      <w:r>
        <w:rPr>
          <w:rFonts w:ascii="Times-Roman" w:hAnsi="Times-Roman" w:cs="Times-Roman"/>
        </w:rPr>
        <w:t xml:space="preserve">1 </w:t>
      </w:r>
      <w:r>
        <w:rPr>
          <w:rFonts w:ascii="Times-Italic" w:hAnsi="Times-Italic" w:cs="Times-Italic"/>
          <w:i/>
          <w:iCs/>
        </w:rPr>
        <w:t>mod z.</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With these parameters computed in advance, we are ready to begin encryption.</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Divide the plaintext (regarded as a bit string) into blocks, so that each plaintext</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message</w:t>
      </w:r>
      <w:proofErr w:type="gramEnd"/>
      <w:r>
        <w:rPr>
          <w:rFonts w:ascii="Times-Roman" w:hAnsi="Times-Roman" w:cs="Times-Roman"/>
        </w:rPr>
        <w:t xml:space="preserve">, </w:t>
      </w:r>
      <w:r>
        <w:rPr>
          <w:rFonts w:ascii="Times-Italic" w:hAnsi="Times-Italic" w:cs="Times-Italic"/>
          <w:i/>
          <w:iCs/>
        </w:rPr>
        <w:t>P</w:t>
      </w:r>
      <w:r>
        <w:rPr>
          <w:rFonts w:ascii="Times-Roman" w:hAnsi="Times-Roman" w:cs="Times-Roman"/>
        </w:rPr>
        <w:t xml:space="preserve">, falls in the interval 0 </w:t>
      </w:r>
      <w:r>
        <w:rPr>
          <w:rFonts w:ascii="Symbol" w:hAnsi="Symbol" w:cs="Symbol"/>
        </w:rPr>
        <w:t>≤</w:t>
      </w:r>
      <w:r>
        <w:rPr>
          <w:rFonts w:ascii="Symbol" w:hAnsi="Symbol" w:cs="Symbol"/>
        </w:rPr>
        <w:t></w:t>
      </w:r>
      <w:r>
        <w:rPr>
          <w:rFonts w:ascii="Times-Italic" w:hAnsi="Times-Italic" w:cs="Times-Italic"/>
          <w:i/>
          <w:iCs/>
        </w:rPr>
        <w:t xml:space="preserve">P &lt; n. </w:t>
      </w:r>
      <w:r>
        <w:rPr>
          <w:rFonts w:ascii="Times-Roman" w:hAnsi="Times-Roman" w:cs="Times-Roman"/>
        </w:rPr>
        <w:t>Do that by grouping the plaintext into</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blocks</w:t>
      </w:r>
      <w:proofErr w:type="gramEnd"/>
      <w:r>
        <w:rPr>
          <w:rFonts w:ascii="Times-Roman" w:hAnsi="Times-Roman" w:cs="Times-Roman"/>
        </w:rPr>
        <w:t xml:space="preserve"> of </w:t>
      </w:r>
      <w:r>
        <w:rPr>
          <w:rFonts w:ascii="Times-Italic" w:hAnsi="Times-Italic" w:cs="Times-Italic"/>
          <w:i/>
          <w:iCs/>
        </w:rPr>
        <w:t xml:space="preserve">k </w:t>
      </w:r>
      <w:r>
        <w:rPr>
          <w:rFonts w:ascii="Times-Roman" w:hAnsi="Times-Roman" w:cs="Times-Roman"/>
        </w:rPr>
        <w:t xml:space="preserve">bits, where </w:t>
      </w:r>
      <w:r>
        <w:rPr>
          <w:rFonts w:ascii="Times-Italic" w:hAnsi="Times-Italic" w:cs="Times-Italic"/>
          <w:i/>
          <w:iCs/>
        </w:rPr>
        <w:t xml:space="preserve">k </w:t>
      </w:r>
      <w:r>
        <w:rPr>
          <w:rFonts w:ascii="Times-Roman" w:hAnsi="Times-Roman" w:cs="Times-Roman"/>
        </w:rPr>
        <w:t>is the largest integer for which 2</w:t>
      </w:r>
      <w:r>
        <w:rPr>
          <w:rFonts w:ascii="Times-Italic" w:hAnsi="Times-Italic" w:cs="Times-Italic"/>
          <w:i/>
          <w:iCs/>
          <w:sz w:val="16"/>
          <w:szCs w:val="16"/>
        </w:rPr>
        <w:t xml:space="preserve">k </w:t>
      </w:r>
      <w:r>
        <w:rPr>
          <w:rFonts w:ascii="Times-Italic" w:hAnsi="Times-Italic" w:cs="Times-Italic"/>
          <w:i/>
          <w:iCs/>
        </w:rPr>
        <w:t xml:space="preserve">&lt; n </w:t>
      </w:r>
      <w:r>
        <w:rPr>
          <w:rFonts w:ascii="Times-Roman" w:hAnsi="Times-Roman" w:cs="Times-Roman"/>
        </w:rPr>
        <w:t>is true.</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 xml:space="preserve">To encrypt a message, </w:t>
      </w:r>
      <w:r>
        <w:rPr>
          <w:rFonts w:ascii="Times-Italic" w:hAnsi="Times-Italic" w:cs="Times-Italic"/>
          <w:i/>
          <w:iCs/>
        </w:rPr>
        <w:t>P</w:t>
      </w:r>
      <w:r>
        <w:rPr>
          <w:rFonts w:ascii="Times-Roman" w:hAnsi="Times-Roman" w:cs="Times-Roman"/>
        </w:rPr>
        <w:t xml:space="preserve">, compute </w:t>
      </w:r>
      <w:r>
        <w:rPr>
          <w:rFonts w:ascii="Times-Italic" w:hAnsi="Times-Italic" w:cs="Times-Italic"/>
          <w:i/>
          <w:iCs/>
        </w:rPr>
        <w:t xml:space="preserve">C </w:t>
      </w:r>
      <w:r>
        <w:rPr>
          <w:rFonts w:ascii="Symbol" w:hAnsi="Symbol" w:cs="Symbol"/>
        </w:rPr>
        <w:t></w:t>
      </w:r>
      <w:r>
        <w:rPr>
          <w:rFonts w:ascii="Symbol" w:hAnsi="Symbol" w:cs="Symbol"/>
        </w:rPr>
        <w:t></w:t>
      </w:r>
      <w:proofErr w:type="spellStart"/>
      <w:r>
        <w:rPr>
          <w:rFonts w:ascii="Times-Italic" w:hAnsi="Times-Italic" w:cs="Times-Italic"/>
          <w:i/>
          <w:iCs/>
        </w:rPr>
        <w:t>P</w:t>
      </w:r>
      <w:r>
        <w:rPr>
          <w:rFonts w:ascii="Times-Italic" w:hAnsi="Times-Italic" w:cs="Times-Italic"/>
          <w:i/>
          <w:iCs/>
          <w:sz w:val="16"/>
          <w:szCs w:val="16"/>
        </w:rPr>
        <w:t>e</w:t>
      </w:r>
      <w:proofErr w:type="spellEnd"/>
      <w:r>
        <w:rPr>
          <w:rFonts w:ascii="Times-Italic" w:hAnsi="Times-Italic" w:cs="Times-Italic"/>
          <w:i/>
          <w:iCs/>
          <w:sz w:val="16"/>
          <w:szCs w:val="16"/>
        </w:rPr>
        <w:t xml:space="preserve"> </w:t>
      </w:r>
      <w:r>
        <w:rPr>
          <w:rFonts w:ascii="Times-Roman" w:hAnsi="Times-Roman" w:cs="Times-Roman"/>
        </w:rPr>
        <w:t xml:space="preserve">(mod </w:t>
      </w:r>
      <w:r>
        <w:rPr>
          <w:rFonts w:ascii="Times-Italic" w:hAnsi="Times-Italic" w:cs="Times-Italic"/>
          <w:i/>
          <w:iCs/>
        </w:rPr>
        <w:t>n</w:t>
      </w:r>
      <w:r>
        <w:rPr>
          <w:rFonts w:ascii="Times-Roman" w:hAnsi="Times-Roman" w:cs="Times-Roman"/>
        </w:rPr>
        <w:t xml:space="preserve">). To decrypt </w:t>
      </w:r>
      <w:r>
        <w:rPr>
          <w:rFonts w:ascii="Times-Italic" w:hAnsi="Times-Italic" w:cs="Times-Italic"/>
          <w:i/>
          <w:iCs/>
        </w:rPr>
        <w:t>C</w:t>
      </w:r>
      <w:r>
        <w:rPr>
          <w:rFonts w:ascii="Times-Roman" w:hAnsi="Times-Roman" w:cs="Times-Roman"/>
        </w:rPr>
        <w:t>, compute</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Italic" w:hAnsi="Times-Italic" w:cs="Times-Italic"/>
          <w:i/>
          <w:iCs/>
        </w:rPr>
        <w:t xml:space="preserve">P </w:t>
      </w:r>
      <w:r>
        <w:rPr>
          <w:rFonts w:ascii="Symbol" w:hAnsi="Symbol" w:cs="Symbol"/>
        </w:rPr>
        <w:t></w:t>
      </w:r>
      <w:r>
        <w:rPr>
          <w:rFonts w:ascii="Symbol" w:hAnsi="Symbol" w:cs="Symbol"/>
        </w:rPr>
        <w:t></w:t>
      </w:r>
      <w:proofErr w:type="spellStart"/>
      <w:r>
        <w:rPr>
          <w:rFonts w:ascii="Times-Italic" w:hAnsi="Times-Italic" w:cs="Times-Italic"/>
          <w:i/>
          <w:iCs/>
        </w:rPr>
        <w:t>C</w:t>
      </w:r>
      <w:r>
        <w:rPr>
          <w:rFonts w:ascii="Times-Italic" w:hAnsi="Times-Italic" w:cs="Times-Italic"/>
          <w:i/>
          <w:iCs/>
          <w:sz w:val="16"/>
          <w:szCs w:val="16"/>
        </w:rPr>
        <w:t>d</w:t>
      </w:r>
      <w:proofErr w:type="spellEnd"/>
      <w:r>
        <w:rPr>
          <w:rFonts w:ascii="Times-Italic" w:hAnsi="Times-Italic" w:cs="Times-Italic"/>
          <w:i/>
          <w:iCs/>
          <w:sz w:val="16"/>
          <w:szCs w:val="16"/>
        </w:rPr>
        <w:t xml:space="preserve"> </w:t>
      </w:r>
      <w:r>
        <w:rPr>
          <w:rFonts w:ascii="Times-Roman" w:hAnsi="Times-Roman" w:cs="Times-Roman"/>
        </w:rPr>
        <w:t xml:space="preserve">(mod </w:t>
      </w:r>
      <w:r>
        <w:rPr>
          <w:rFonts w:ascii="Times-Italic" w:hAnsi="Times-Italic" w:cs="Times-Italic"/>
          <w:i/>
          <w:iCs/>
        </w:rPr>
        <w:t>n</w:t>
      </w:r>
      <w:r>
        <w:rPr>
          <w:rFonts w:ascii="Times-Roman" w:hAnsi="Times-Roman" w:cs="Times-Roman"/>
        </w:rPr>
        <w:t>).</w:t>
      </w:r>
      <w:proofErr w:type="gramEnd"/>
      <w:r>
        <w:rPr>
          <w:rFonts w:ascii="Times-Roman" w:hAnsi="Times-Roman" w:cs="Times-Roman"/>
        </w:rPr>
        <w:t xml:space="preserve"> It can be proven that for all </w:t>
      </w:r>
      <w:r>
        <w:rPr>
          <w:rFonts w:ascii="Times-Italic" w:hAnsi="Times-Italic" w:cs="Times-Italic"/>
          <w:i/>
          <w:iCs/>
        </w:rPr>
        <w:t xml:space="preserve">P </w:t>
      </w:r>
      <w:r>
        <w:rPr>
          <w:rFonts w:ascii="Times-Roman" w:hAnsi="Times-Roman" w:cs="Times-Roman"/>
        </w:rPr>
        <w:t>in the specified range, the encryption</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and</w:t>
      </w:r>
      <w:proofErr w:type="gramEnd"/>
      <w:r>
        <w:rPr>
          <w:rFonts w:ascii="Times-Roman" w:hAnsi="Times-Roman" w:cs="Times-Roman"/>
        </w:rPr>
        <w:t xml:space="preserve"> decryption functions are inverses. To perform the encryption, you</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need</w:t>
      </w:r>
      <w:proofErr w:type="gramEnd"/>
      <w:r>
        <w:rPr>
          <w:rFonts w:ascii="Times-Roman" w:hAnsi="Times-Roman" w:cs="Times-Roman"/>
        </w:rPr>
        <w:t xml:space="preserve"> </w:t>
      </w:r>
      <w:r>
        <w:rPr>
          <w:rFonts w:ascii="Times-Italic" w:hAnsi="Times-Italic" w:cs="Times-Italic"/>
          <w:i/>
          <w:iCs/>
        </w:rPr>
        <w:t xml:space="preserve">e </w:t>
      </w:r>
      <w:r>
        <w:rPr>
          <w:rFonts w:ascii="Times-Roman" w:hAnsi="Times-Roman" w:cs="Times-Roman"/>
        </w:rPr>
        <w:t xml:space="preserve">and </w:t>
      </w:r>
      <w:r>
        <w:rPr>
          <w:rFonts w:ascii="Times-Italic" w:hAnsi="Times-Italic" w:cs="Times-Italic"/>
          <w:i/>
          <w:iCs/>
        </w:rPr>
        <w:t>n</w:t>
      </w:r>
      <w:r>
        <w:rPr>
          <w:rFonts w:ascii="Times-Roman" w:hAnsi="Times-Roman" w:cs="Times-Roman"/>
        </w:rPr>
        <w:t xml:space="preserve">. To perform the decryption, you need </w:t>
      </w:r>
      <w:r>
        <w:rPr>
          <w:rFonts w:ascii="Times-Italic" w:hAnsi="Times-Italic" w:cs="Times-Italic"/>
          <w:i/>
          <w:iCs/>
        </w:rPr>
        <w:t xml:space="preserve">d </w:t>
      </w:r>
      <w:r>
        <w:rPr>
          <w:rFonts w:ascii="Times-Roman" w:hAnsi="Times-Roman" w:cs="Times-Roman"/>
        </w:rPr>
        <w:t xml:space="preserve">and </w:t>
      </w:r>
      <w:r>
        <w:rPr>
          <w:rFonts w:ascii="Times-Italic" w:hAnsi="Times-Italic" w:cs="Times-Italic"/>
          <w:i/>
          <w:iCs/>
        </w:rPr>
        <w:t>n</w:t>
      </w:r>
      <w:r>
        <w:rPr>
          <w:rFonts w:ascii="Times-Roman" w:hAnsi="Times-Roman" w:cs="Times-Roman"/>
        </w:rPr>
        <w:t>. Therefore, the public</w:t>
      </w:r>
    </w:p>
    <w:p w:rsidR="00D11842" w:rsidRDefault="00D11842" w:rsidP="00D11842">
      <w:pPr>
        <w:autoSpaceDE w:val="0"/>
        <w:autoSpaceDN w:val="0"/>
        <w:adjustRightInd w:val="0"/>
        <w:spacing w:after="0" w:line="240" w:lineRule="auto"/>
        <w:rPr>
          <w:rFonts w:ascii="Times-Italic" w:hAnsi="Times-Italic" w:cs="Times-Italic"/>
          <w:i/>
          <w:iCs/>
        </w:rPr>
      </w:pPr>
      <w:proofErr w:type="gramStart"/>
      <w:r>
        <w:rPr>
          <w:rFonts w:ascii="Times-Roman" w:hAnsi="Times-Roman" w:cs="Times-Roman"/>
        </w:rPr>
        <w:t>key</w:t>
      </w:r>
      <w:proofErr w:type="gramEnd"/>
      <w:r>
        <w:rPr>
          <w:rFonts w:ascii="Times-Roman" w:hAnsi="Times-Roman" w:cs="Times-Roman"/>
        </w:rPr>
        <w:t xml:space="preserve"> consists of the pair (</w:t>
      </w:r>
      <w:r>
        <w:rPr>
          <w:rFonts w:ascii="Times-Italic" w:hAnsi="Times-Italic" w:cs="Times-Italic"/>
          <w:i/>
          <w:iCs/>
        </w:rPr>
        <w:t>e</w:t>
      </w:r>
      <w:r>
        <w:rPr>
          <w:rFonts w:ascii="Times-Roman" w:hAnsi="Times-Roman" w:cs="Times-Roman"/>
        </w:rPr>
        <w:t xml:space="preserve">, </w:t>
      </w:r>
      <w:r>
        <w:rPr>
          <w:rFonts w:ascii="Times-Italic" w:hAnsi="Times-Italic" w:cs="Times-Italic"/>
          <w:i/>
          <w:iCs/>
        </w:rPr>
        <w:t>n</w:t>
      </w:r>
      <w:r>
        <w:rPr>
          <w:rFonts w:ascii="Times-Roman" w:hAnsi="Times-Roman" w:cs="Times-Roman"/>
        </w:rPr>
        <w:t>) and the private key consists of (</w:t>
      </w:r>
      <w:r>
        <w:rPr>
          <w:rFonts w:ascii="Times-Italic" w:hAnsi="Times-Italic" w:cs="Times-Italic"/>
          <w:i/>
          <w:iCs/>
        </w:rPr>
        <w:t>d</w:t>
      </w:r>
      <w:r>
        <w:rPr>
          <w:rFonts w:ascii="Times-Roman" w:hAnsi="Times-Roman" w:cs="Times-Roman"/>
        </w:rPr>
        <w:t xml:space="preserve">, </w:t>
      </w:r>
      <w:r>
        <w:rPr>
          <w:rFonts w:ascii="Times-Italic" w:hAnsi="Times-Italic" w:cs="Times-Italic"/>
          <w:i/>
          <w:iCs/>
        </w:rPr>
        <w:t>n</w:t>
      </w:r>
      <w:r>
        <w:rPr>
          <w:rFonts w:ascii="Times-Roman" w:hAnsi="Times-Roman" w:cs="Times-Roman"/>
        </w:rPr>
        <w:t>)</w:t>
      </w:r>
      <w:r>
        <w:rPr>
          <w:rFonts w:ascii="Times-Italic" w:hAnsi="Times-Italic" w:cs="Times-Italic"/>
          <w:i/>
          <w:iCs/>
        </w:rPr>
        <w:t>.</w:t>
      </w:r>
    </w:p>
    <w:p w:rsidR="00D11842" w:rsidRDefault="00D11842" w:rsidP="00D11842">
      <w:pPr>
        <w:autoSpaceDE w:val="0"/>
        <w:autoSpaceDN w:val="0"/>
        <w:adjustRightInd w:val="0"/>
        <w:spacing w:after="0" w:line="240" w:lineRule="auto"/>
        <w:rPr>
          <w:rFonts w:ascii="Times-Roman" w:hAnsi="Times-Roman" w:cs="Times-Roman"/>
        </w:rPr>
      </w:pPr>
      <w:r>
        <w:rPr>
          <w:rFonts w:ascii="Times-Roman" w:hAnsi="Times-Roman" w:cs="Times-Roman"/>
        </w:rPr>
        <w:t>The security of the method is based on the difficulty of factoring large numbers.</w:t>
      </w:r>
    </w:p>
    <w:p w:rsidR="00D11842" w:rsidRDefault="00D11842" w:rsidP="00D11842">
      <w:pPr>
        <w:autoSpaceDE w:val="0"/>
        <w:autoSpaceDN w:val="0"/>
        <w:adjustRightInd w:val="0"/>
        <w:spacing w:after="0" w:line="240" w:lineRule="auto"/>
        <w:rPr>
          <w:rFonts w:ascii="Times-Italic" w:hAnsi="Times-Italic" w:cs="Times-Italic"/>
          <w:i/>
          <w:iCs/>
        </w:rPr>
      </w:pPr>
      <w:r>
        <w:rPr>
          <w:rFonts w:ascii="Times-Roman" w:hAnsi="Times-Roman" w:cs="Times-Roman"/>
        </w:rPr>
        <w:t xml:space="preserve">If the cryptanalyst could factor the (publicly known) </w:t>
      </w:r>
      <w:r>
        <w:rPr>
          <w:rFonts w:ascii="Times-Italic" w:hAnsi="Times-Italic" w:cs="Times-Italic"/>
          <w:i/>
          <w:iCs/>
        </w:rPr>
        <w:t>n</w:t>
      </w:r>
      <w:r>
        <w:rPr>
          <w:rFonts w:ascii="Times-Roman" w:hAnsi="Times-Roman" w:cs="Times-Roman"/>
        </w:rPr>
        <w:t xml:space="preserve">, he could then find </w:t>
      </w:r>
      <w:r>
        <w:rPr>
          <w:rFonts w:ascii="Times-Italic" w:hAnsi="Times-Italic" w:cs="Times-Italic"/>
          <w:i/>
          <w:iCs/>
        </w:rPr>
        <w:t>p</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and</w:t>
      </w:r>
      <w:proofErr w:type="gramEnd"/>
      <w:r>
        <w:rPr>
          <w:rFonts w:ascii="Times-Roman" w:hAnsi="Times-Roman" w:cs="Times-Roman"/>
        </w:rPr>
        <w:t xml:space="preserve"> </w:t>
      </w:r>
      <w:r>
        <w:rPr>
          <w:rFonts w:ascii="Times-Italic" w:hAnsi="Times-Italic" w:cs="Times-Italic"/>
          <w:i/>
          <w:iCs/>
        </w:rPr>
        <w:t>q</w:t>
      </w:r>
      <w:r>
        <w:rPr>
          <w:rFonts w:ascii="Times-Roman" w:hAnsi="Times-Roman" w:cs="Times-Roman"/>
        </w:rPr>
        <w:t xml:space="preserve">, and from these </w:t>
      </w:r>
      <w:r>
        <w:rPr>
          <w:rFonts w:ascii="Times-Italic" w:hAnsi="Times-Italic" w:cs="Times-Italic"/>
          <w:i/>
          <w:iCs/>
        </w:rPr>
        <w:t>z</w:t>
      </w:r>
      <w:r>
        <w:rPr>
          <w:rFonts w:ascii="Times-Roman" w:hAnsi="Times-Roman" w:cs="Times-Roman"/>
        </w:rPr>
        <w:t xml:space="preserve">. Equipped with knowledge of </w:t>
      </w:r>
      <w:r>
        <w:rPr>
          <w:rFonts w:ascii="Times-Italic" w:hAnsi="Times-Italic" w:cs="Times-Italic"/>
          <w:i/>
          <w:iCs/>
        </w:rPr>
        <w:t xml:space="preserve">z </w:t>
      </w:r>
      <w:r>
        <w:rPr>
          <w:rFonts w:ascii="Times-Roman" w:hAnsi="Times-Roman" w:cs="Times-Roman"/>
        </w:rPr>
        <w:t xml:space="preserve">and </w:t>
      </w:r>
      <w:r>
        <w:rPr>
          <w:rFonts w:ascii="Times-Italic" w:hAnsi="Times-Italic" w:cs="Times-Italic"/>
          <w:i/>
          <w:iCs/>
        </w:rPr>
        <w:t>e</w:t>
      </w:r>
      <w:r>
        <w:rPr>
          <w:rFonts w:ascii="Times-Roman" w:hAnsi="Times-Roman" w:cs="Times-Roman"/>
        </w:rPr>
        <w:t xml:space="preserve">, </w:t>
      </w:r>
      <w:r>
        <w:rPr>
          <w:rFonts w:ascii="Times-Italic" w:hAnsi="Times-Italic" w:cs="Times-Italic"/>
          <w:i/>
          <w:iCs/>
        </w:rPr>
        <w:t xml:space="preserve">d </w:t>
      </w:r>
      <w:r>
        <w:rPr>
          <w:rFonts w:ascii="Times-Roman" w:hAnsi="Times-Roman" w:cs="Times-Roman"/>
        </w:rPr>
        <w:t>can be found</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using</w:t>
      </w:r>
      <w:proofErr w:type="gramEnd"/>
      <w:r>
        <w:rPr>
          <w:rFonts w:ascii="Times-Roman" w:hAnsi="Times-Roman" w:cs="Times-Roman"/>
        </w:rPr>
        <w:t xml:space="preserve"> Euclid’s algorithm. Fortunately, mathematicians have been trying to factor</w:t>
      </w:r>
    </w:p>
    <w:p w:rsidR="00D11842" w:rsidRDefault="00D11842" w:rsidP="00D11842">
      <w:pPr>
        <w:autoSpaceDE w:val="0"/>
        <w:autoSpaceDN w:val="0"/>
        <w:adjustRightInd w:val="0"/>
        <w:spacing w:after="0" w:line="240" w:lineRule="auto"/>
        <w:rPr>
          <w:rFonts w:ascii="Times-Roman" w:hAnsi="Times-Roman" w:cs="Times-Roman"/>
        </w:rPr>
      </w:pPr>
      <w:proofErr w:type="gramStart"/>
      <w:r>
        <w:rPr>
          <w:rFonts w:ascii="Times-Roman" w:hAnsi="Times-Roman" w:cs="Times-Roman"/>
        </w:rPr>
        <w:t>large</w:t>
      </w:r>
      <w:proofErr w:type="gramEnd"/>
      <w:r>
        <w:rPr>
          <w:rFonts w:ascii="Times-Roman" w:hAnsi="Times-Roman" w:cs="Times-Roman"/>
        </w:rPr>
        <w:t xml:space="preserve"> numbers for at least 300 years, and the accumulated evidence suggests that it</w:t>
      </w:r>
    </w:p>
    <w:p w:rsidR="00D11842" w:rsidRDefault="00D11842" w:rsidP="00D11842">
      <w:pPr>
        <w:pStyle w:val="NormalWeb"/>
        <w:shd w:val="clear" w:color="auto" w:fill="FFFFFF"/>
        <w:spacing w:before="0" w:beforeAutospacing="0" w:after="150" w:afterAutospacing="0"/>
        <w:textAlignment w:val="baseline"/>
        <w:rPr>
          <w:rFonts w:ascii="Times-Roman" w:hAnsi="Times-Roman" w:cs="Times-Roman"/>
        </w:rPr>
      </w:pPr>
      <w:proofErr w:type="gramStart"/>
      <w:r>
        <w:rPr>
          <w:rFonts w:ascii="Times-Roman" w:hAnsi="Times-Roman" w:cs="Times-Roman"/>
        </w:rPr>
        <w:t>is</w:t>
      </w:r>
      <w:proofErr w:type="gramEnd"/>
      <w:r>
        <w:rPr>
          <w:rFonts w:ascii="Times-Roman" w:hAnsi="Times-Roman" w:cs="Times-Roman"/>
        </w:rPr>
        <w:t xml:space="preserve"> an exceedingly difficult problem</w:t>
      </w:r>
    </w:p>
    <w:p w:rsidR="00D11842" w:rsidRDefault="00D11842" w:rsidP="00D11842">
      <w:pPr>
        <w:pStyle w:val="NormalWeb"/>
        <w:shd w:val="clear" w:color="auto" w:fill="FFFFFF"/>
        <w:spacing w:before="0" w:beforeAutospacing="0" w:after="150" w:afterAutospacing="0"/>
        <w:textAlignment w:val="baseline"/>
        <w:rPr>
          <w:rFonts w:ascii="Times-Roman" w:hAnsi="Times-Roman" w:cs="Times-Roman"/>
        </w:rPr>
      </w:pPr>
    </w:p>
    <w:p w:rsidR="00D11842" w:rsidRDefault="00D11842" w:rsidP="00D11842">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Digital Signature</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A digital signature is a mathematical technique which validates the authenticity and integrity of a message, software or digital documents. It allows us to verify the author name, date and time of signatures, and authenticate the message contents. The digital signature offers far more inherent security and intended to solve the problem of tampering and impersonation (Intentionally copy another person's characteristics) in digital communications.</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 xml:space="preserve">The computer-based business information authentication </w:t>
      </w:r>
      <w:proofErr w:type="gramStart"/>
      <w:r>
        <w:rPr>
          <w:rFonts w:ascii="Verdana" w:hAnsi="Verdana"/>
          <w:color w:val="000000"/>
          <w:sz w:val="20"/>
          <w:szCs w:val="20"/>
        </w:rPr>
        <w:t>interrelates</w:t>
      </w:r>
      <w:proofErr w:type="gramEnd"/>
      <w:r>
        <w:rPr>
          <w:rFonts w:ascii="Verdana" w:hAnsi="Verdana"/>
          <w:color w:val="000000"/>
          <w:sz w:val="20"/>
          <w:szCs w:val="20"/>
        </w:rPr>
        <w:t xml:space="preserve"> both technology and the law. It also calls for cooperation between the people of different professional </w:t>
      </w:r>
      <w:r>
        <w:rPr>
          <w:rFonts w:ascii="Verdana" w:hAnsi="Verdana"/>
          <w:color w:val="000000"/>
          <w:sz w:val="20"/>
          <w:szCs w:val="20"/>
        </w:rPr>
        <w:lastRenderedPageBreak/>
        <w:t>backgrounds and areas of expertise. The digital signatures are different from other electronic signatures not only in terms of process and result, but also it makes digital signatures more serviceable for legal purposes. Some electronic signatures that legally recognizable as signatures may not be secure as digital signatures and may lead to uncertainty and disputes.</w:t>
      </w:r>
    </w:p>
    <w:p w:rsidR="00D11842" w:rsidRDefault="00D11842" w:rsidP="00D1184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Application of Digital Signature</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The important reason to implement digital signature to communication is:</w:t>
      </w:r>
    </w:p>
    <w:p w:rsidR="00D11842" w:rsidRDefault="00D11842" w:rsidP="00D11842">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Authentication</w:t>
      </w:r>
    </w:p>
    <w:p w:rsidR="00D11842" w:rsidRDefault="00D11842" w:rsidP="00D11842">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Non-repudiation</w:t>
      </w:r>
    </w:p>
    <w:p w:rsidR="00D11842" w:rsidRDefault="00D11842" w:rsidP="00D11842">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Integrity</w:t>
      </w:r>
    </w:p>
    <w:p w:rsidR="00D11842" w:rsidRDefault="00D11842" w:rsidP="00D11842">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Authentication</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Authentication is a process which verifies the identity of a user who wants to access the system. In the digital signature, authentication helps to authenticate the sources of messages.</w:t>
      </w:r>
    </w:p>
    <w:p w:rsidR="00D11842" w:rsidRDefault="00D11842" w:rsidP="00D11842">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Non-repudiation</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Non-repudiation means assurance of something that cannot be denied. It ensures that someone to a contract or communication cannot later deny the authenticity of their signature on a document or in a file or the sending of a message that they originated.</w:t>
      </w:r>
    </w:p>
    <w:p w:rsidR="00D11842" w:rsidRDefault="00D11842" w:rsidP="00D11842">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Integrity</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Integrity ensures that the message is real, accurate and safeguards from unauthorized user modification during the transmission.</w:t>
      </w:r>
    </w:p>
    <w:p w:rsidR="00D11842" w:rsidRDefault="00D11842" w:rsidP="00D1184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Algorithms in Digital Signature</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A digital signature consists of three algorithms:</w:t>
      </w:r>
    </w:p>
    <w:p w:rsidR="00D11842" w:rsidRDefault="00D11842" w:rsidP="00D11842">
      <w:pPr>
        <w:pStyle w:val="NormalWeb"/>
        <w:shd w:val="clear" w:color="auto" w:fill="FFFFFF"/>
        <w:rPr>
          <w:rFonts w:ascii="Verdana" w:hAnsi="Verdana"/>
          <w:color w:val="000000"/>
          <w:sz w:val="20"/>
          <w:szCs w:val="20"/>
        </w:rPr>
      </w:pPr>
      <w:r>
        <w:rPr>
          <w:rStyle w:val="Strong"/>
          <w:rFonts w:ascii="Verdana" w:hAnsi="Verdana"/>
          <w:color w:val="000000"/>
          <w:sz w:val="20"/>
          <w:szCs w:val="20"/>
        </w:rPr>
        <w:t>1. Key generation algorithm</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The key generation algorithm selects private key randomly from a set of possible private keys. This algorithm provides the private key and its corresponding public key.</w:t>
      </w:r>
    </w:p>
    <w:p w:rsidR="00D11842" w:rsidRDefault="00D11842" w:rsidP="00D11842">
      <w:pPr>
        <w:pStyle w:val="NormalWeb"/>
        <w:shd w:val="clear" w:color="auto" w:fill="FFFFFF"/>
        <w:rPr>
          <w:rFonts w:ascii="Verdana" w:hAnsi="Verdana"/>
          <w:color w:val="000000"/>
          <w:sz w:val="20"/>
          <w:szCs w:val="20"/>
        </w:rPr>
      </w:pPr>
      <w:r>
        <w:rPr>
          <w:rStyle w:val="Strong"/>
          <w:rFonts w:ascii="Verdana" w:hAnsi="Verdana"/>
          <w:color w:val="000000"/>
          <w:sz w:val="20"/>
          <w:szCs w:val="20"/>
        </w:rPr>
        <w:t>2. Signing algorithm</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A signing algorithm produces a signature for the document.</w:t>
      </w:r>
    </w:p>
    <w:p w:rsidR="00D11842" w:rsidRDefault="00D11842" w:rsidP="00D11842">
      <w:pPr>
        <w:pStyle w:val="NormalWeb"/>
        <w:shd w:val="clear" w:color="auto" w:fill="FFFFFF"/>
        <w:rPr>
          <w:rFonts w:ascii="Verdana" w:hAnsi="Verdana"/>
          <w:color w:val="000000"/>
          <w:sz w:val="20"/>
          <w:szCs w:val="20"/>
        </w:rPr>
      </w:pPr>
      <w:r>
        <w:rPr>
          <w:rStyle w:val="Strong"/>
          <w:rFonts w:ascii="Verdana" w:hAnsi="Verdana"/>
          <w:color w:val="000000"/>
          <w:sz w:val="20"/>
          <w:szCs w:val="20"/>
        </w:rPr>
        <w:t>3. Signature verifying algorithm</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lastRenderedPageBreak/>
        <w:t>A signature verifying algorithm either accepts or rejects the document's authenticity.</w:t>
      </w:r>
    </w:p>
    <w:p w:rsidR="00D11842" w:rsidRDefault="00D11842" w:rsidP="00D1184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How digital signatures work</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Digital signatures are created and verified by using public key cryptography, also known as asymmetric cryptography. By the use of a public key algorithm, such as RSA, one can generate two keys that are mathematically linked- one is a private key, and another is a public key.</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 xml:space="preserve">The user who is creating the digital signature uses </w:t>
      </w:r>
      <w:proofErr w:type="gramStart"/>
      <w:r>
        <w:rPr>
          <w:rFonts w:ascii="Verdana" w:hAnsi="Verdana"/>
          <w:color w:val="000000"/>
          <w:sz w:val="20"/>
          <w:szCs w:val="20"/>
        </w:rPr>
        <w:t>their own</w:t>
      </w:r>
      <w:proofErr w:type="gramEnd"/>
      <w:r>
        <w:rPr>
          <w:rFonts w:ascii="Verdana" w:hAnsi="Verdana"/>
          <w:color w:val="000000"/>
          <w:sz w:val="20"/>
          <w:szCs w:val="20"/>
        </w:rPr>
        <w:t xml:space="preserve"> private key to encrypt the signature-related document. There is only one way to decrypt that document is with the use of signer's public key.</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This technology requires all the parties to trust that the individual who creates the signature has been able to keep their private key secret. If someone has access the signer's private key, there is a possibility that they could create fraudulent signatures in the name of the private key holder.</w:t>
      </w:r>
    </w:p>
    <w:p w:rsidR="00D11842" w:rsidRDefault="00D11842" w:rsidP="00D11842">
      <w:pPr>
        <w:pStyle w:val="NormalWeb"/>
        <w:shd w:val="clear" w:color="auto" w:fill="FFFFFF"/>
        <w:rPr>
          <w:rFonts w:ascii="Verdana" w:hAnsi="Verdana"/>
          <w:color w:val="000000"/>
          <w:sz w:val="20"/>
          <w:szCs w:val="20"/>
        </w:rPr>
      </w:pPr>
      <w:r>
        <w:rPr>
          <w:rFonts w:ascii="Verdana" w:hAnsi="Verdana"/>
          <w:color w:val="000000"/>
          <w:sz w:val="20"/>
          <w:szCs w:val="20"/>
        </w:rPr>
        <w:t>The steps which are followed in creating a digital signature are:</w:t>
      </w:r>
    </w:p>
    <w:p w:rsidR="00D11842" w:rsidRDefault="00D11842" w:rsidP="00D1184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Select a file to be digitally signed.</w:t>
      </w:r>
    </w:p>
    <w:p w:rsidR="00D11842" w:rsidRDefault="00D11842" w:rsidP="00D1184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hash value of the message or file content is calculated. This message or file content is encrypted by using a private key of a sender to form the digital signature.</w:t>
      </w:r>
    </w:p>
    <w:p w:rsidR="00D11842" w:rsidRDefault="00D11842" w:rsidP="00D1184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Now, the original message or file content along with the digital signature is transmitted.</w:t>
      </w:r>
    </w:p>
    <w:p w:rsidR="00D11842" w:rsidRDefault="00D11842" w:rsidP="00D1184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receiver decrypts the digital signature by using a public key of a sender.</w:t>
      </w:r>
    </w:p>
    <w:p w:rsidR="00D11842" w:rsidRDefault="00D11842" w:rsidP="00D1184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receiver now has the message or file content and can compute it.</w:t>
      </w:r>
    </w:p>
    <w:p w:rsidR="00D11842" w:rsidRDefault="00D11842" w:rsidP="00D11842">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Comparing these computed message or file content with the original computed message. The comparison needs to be the same for ensuring integrity.</w:t>
      </w:r>
    </w:p>
    <w:p w:rsidR="001D043F" w:rsidRPr="001D043F" w:rsidRDefault="001D043F" w:rsidP="001D043F">
      <w:pPr>
        <w:shd w:val="clear" w:color="auto" w:fill="FFFFFF"/>
        <w:spacing w:after="0" w:line="240" w:lineRule="auto"/>
        <w:textAlignment w:val="baseline"/>
        <w:rPr>
          <w:rFonts w:ascii="var(--font-din)" w:eastAsia="Times New Roman" w:hAnsi="var(--font-din)" w:cs="Times New Roman"/>
          <w:spacing w:val="-2"/>
          <w:sz w:val="24"/>
          <w:szCs w:val="24"/>
        </w:rPr>
      </w:pPr>
      <w:r w:rsidRPr="001D043F">
        <w:rPr>
          <w:rFonts w:ascii="var(--font-din)" w:eastAsia="Times New Roman" w:hAnsi="var(--font-din)" w:cs="Times New Roman"/>
          <w:b/>
          <w:bCs/>
          <w:spacing w:val="-2"/>
          <w:sz w:val="24"/>
          <w:szCs w:val="24"/>
        </w:rPr>
        <w:t>Key Management</w:t>
      </w:r>
      <w:proofErr w:type="gramStart"/>
      <w:r w:rsidRPr="001D043F">
        <w:rPr>
          <w:rFonts w:ascii="var(--font-din)" w:eastAsia="Times New Roman" w:hAnsi="var(--font-din)" w:cs="Times New Roman"/>
          <w:b/>
          <w:bCs/>
          <w:spacing w:val="-2"/>
          <w:sz w:val="24"/>
          <w:szCs w:val="24"/>
        </w:rPr>
        <w:t>:</w:t>
      </w:r>
      <w:proofErr w:type="gramEnd"/>
      <w:r w:rsidRPr="001D043F">
        <w:rPr>
          <w:rFonts w:ascii="var(--font-din)" w:eastAsia="Times New Roman" w:hAnsi="var(--font-din)" w:cs="Times New Roman"/>
          <w:spacing w:val="-2"/>
          <w:sz w:val="24"/>
          <w:szCs w:val="24"/>
        </w:rPr>
        <w:br/>
        <w:t>In cryptography it is a very tedious task to distribute the public and private key between sender and receiver. If key is known to the third party (forger/eavesdropper) then the whole security mechanism becomes worthless. So, there comes the need to secure the exchange of keys.</w:t>
      </w:r>
    </w:p>
    <w:p w:rsidR="001D043F" w:rsidRPr="001D043F" w:rsidRDefault="001D043F" w:rsidP="001D043F">
      <w:pPr>
        <w:shd w:val="clear" w:color="auto" w:fill="FFFFFF"/>
        <w:spacing w:after="150" w:line="240" w:lineRule="auto"/>
        <w:textAlignment w:val="baseline"/>
        <w:rPr>
          <w:rFonts w:ascii="var(--font-din)" w:eastAsia="Times New Roman" w:hAnsi="var(--font-din)" w:cs="Times New Roman"/>
          <w:spacing w:val="-2"/>
          <w:sz w:val="24"/>
          <w:szCs w:val="24"/>
        </w:rPr>
      </w:pPr>
      <w:r w:rsidRPr="001D043F">
        <w:rPr>
          <w:rFonts w:ascii="var(--font-din)" w:eastAsia="Times New Roman" w:hAnsi="var(--font-din)" w:cs="Times New Roman"/>
          <w:spacing w:val="-2"/>
          <w:sz w:val="24"/>
          <w:szCs w:val="24"/>
        </w:rPr>
        <w:t>There are 2 aspects for Key Management:</w:t>
      </w:r>
    </w:p>
    <w:p w:rsidR="001D043F" w:rsidRPr="001D043F" w:rsidRDefault="001D043F" w:rsidP="001D043F">
      <w:pPr>
        <w:numPr>
          <w:ilvl w:val="0"/>
          <w:numId w:val="13"/>
        </w:numPr>
        <w:shd w:val="clear" w:color="auto" w:fill="FFFFFF"/>
        <w:spacing w:after="0" w:line="240" w:lineRule="auto"/>
        <w:ind w:left="540"/>
        <w:textAlignment w:val="baseline"/>
        <w:rPr>
          <w:rFonts w:ascii="var(--font-din)" w:eastAsia="Times New Roman" w:hAnsi="var(--font-din)" w:cs="Times New Roman"/>
          <w:sz w:val="24"/>
          <w:szCs w:val="24"/>
        </w:rPr>
      </w:pPr>
      <w:r w:rsidRPr="001D043F">
        <w:rPr>
          <w:rFonts w:ascii="var(--font-din)" w:eastAsia="Times New Roman" w:hAnsi="var(--font-din)" w:cs="Times New Roman"/>
          <w:sz w:val="24"/>
          <w:szCs w:val="24"/>
        </w:rPr>
        <w:t>Distribution of public keys.</w:t>
      </w:r>
    </w:p>
    <w:p w:rsidR="001D043F" w:rsidRPr="001D043F" w:rsidRDefault="001D043F" w:rsidP="001D043F">
      <w:pPr>
        <w:numPr>
          <w:ilvl w:val="0"/>
          <w:numId w:val="13"/>
        </w:numPr>
        <w:shd w:val="clear" w:color="auto" w:fill="FFFFFF"/>
        <w:spacing w:after="0" w:line="240" w:lineRule="auto"/>
        <w:ind w:left="540"/>
        <w:textAlignment w:val="baseline"/>
        <w:rPr>
          <w:rFonts w:ascii="var(--font-din)" w:eastAsia="Times New Roman" w:hAnsi="var(--font-din)" w:cs="Times New Roman"/>
          <w:sz w:val="24"/>
          <w:szCs w:val="24"/>
        </w:rPr>
      </w:pPr>
      <w:r w:rsidRPr="001D043F">
        <w:rPr>
          <w:rFonts w:ascii="var(--font-din)" w:eastAsia="Times New Roman" w:hAnsi="var(--font-din)" w:cs="Times New Roman"/>
          <w:sz w:val="24"/>
          <w:szCs w:val="24"/>
        </w:rPr>
        <w:t>Use of public-key encryption to distribute secret.</w:t>
      </w:r>
    </w:p>
    <w:p w:rsidR="001D043F" w:rsidRPr="001D043F" w:rsidRDefault="001D043F" w:rsidP="001D043F">
      <w:pPr>
        <w:shd w:val="clear" w:color="auto" w:fill="FFFFFF"/>
        <w:spacing w:after="0" w:line="240" w:lineRule="auto"/>
        <w:textAlignment w:val="baseline"/>
        <w:rPr>
          <w:rFonts w:ascii="var(--font-din)" w:eastAsia="Times New Roman" w:hAnsi="var(--font-din)" w:cs="Times New Roman"/>
          <w:spacing w:val="-2"/>
          <w:sz w:val="24"/>
          <w:szCs w:val="24"/>
        </w:rPr>
      </w:pPr>
      <w:r w:rsidRPr="001D043F">
        <w:rPr>
          <w:rFonts w:ascii="var(--font-din)" w:eastAsia="Times New Roman" w:hAnsi="var(--font-din)" w:cs="Times New Roman"/>
          <w:b/>
          <w:bCs/>
          <w:spacing w:val="-2"/>
          <w:sz w:val="24"/>
          <w:szCs w:val="24"/>
        </w:rPr>
        <w:t>Distribution of Public Key:</w:t>
      </w:r>
    </w:p>
    <w:p w:rsidR="001D043F" w:rsidRPr="001D043F" w:rsidRDefault="001D043F" w:rsidP="001D043F">
      <w:pPr>
        <w:shd w:val="clear" w:color="auto" w:fill="FFFFFF"/>
        <w:spacing w:after="150" w:line="240" w:lineRule="auto"/>
        <w:textAlignment w:val="baseline"/>
        <w:rPr>
          <w:rFonts w:ascii="var(--font-din)" w:eastAsia="Times New Roman" w:hAnsi="var(--font-din)" w:cs="Times New Roman"/>
          <w:spacing w:val="-2"/>
          <w:sz w:val="24"/>
          <w:szCs w:val="24"/>
        </w:rPr>
      </w:pPr>
      <w:r w:rsidRPr="001D043F">
        <w:rPr>
          <w:rFonts w:ascii="var(--font-din)" w:eastAsia="Times New Roman" w:hAnsi="var(--font-din)" w:cs="Times New Roman"/>
          <w:spacing w:val="-2"/>
          <w:sz w:val="24"/>
          <w:szCs w:val="24"/>
        </w:rPr>
        <w:t xml:space="preserve">Public key can be distributed in 4 ways: Public announcement, </w:t>
      </w:r>
      <w:proofErr w:type="gramStart"/>
      <w:r w:rsidRPr="001D043F">
        <w:rPr>
          <w:rFonts w:ascii="var(--font-din)" w:eastAsia="Times New Roman" w:hAnsi="var(--font-din)" w:cs="Times New Roman"/>
          <w:spacing w:val="-2"/>
          <w:sz w:val="24"/>
          <w:szCs w:val="24"/>
        </w:rPr>
        <w:t>Publicly</w:t>
      </w:r>
      <w:proofErr w:type="gramEnd"/>
      <w:r w:rsidRPr="001D043F">
        <w:rPr>
          <w:rFonts w:ascii="var(--font-din)" w:eastAsia="Times New Roman" w:hAnsi="var(--font-din)" w:cs="Times New Roman"/>
          <w:spacing w:val="-2"/>
          <w:sz w:val="24"/>
          <w:szCs w:val="24"/>
        </w:rPr>
        <w:t xml:space="preserve"> available directory, Public-key authority, and Public-key certificates. These are explained as following below.</w:t>
      </w:r>
    </w:p>
    <w:p w:rsidR="001D043F" w:rsidRPr="001D043F" w:rsidRDefault="001D043F" w:rsidP="001D043F">
      <w:pPr>
        <w:numPr>
          <w:ilvl w:val="0"/>
          <w:numId w:val="14"/>
        </w:numPr>
        <w:shd w:val="clear" w:color="auto" w:fill="FFFFFF"/>
        <w:spacing w:after="0" w:line="240" w:lineRule="auto"/>
        <w:ind w:left="540"/>
        <w:textAlignment w:val="baseline"/>
        <w:rPr>
          <w:rFonts w:ascii="var(--font-din)" w:eastAsia="Times New Roman" w:hAnsi="var(--font-din)" w:cs="Times New Roman"/>
          <w:sz w:val="24"/>
          <w:szCs w:val="24"/>
        </w:rPr>
      </w:pPr>
      <w:r w:rsidRPr="001D043F">
        <w:rPr>
          <w:rFonts w:ascii="var(--font-din)" w:eastAsia="Times New Roman" w:hAnsi="var(--font-din)" w:cs="Times New Roman"/>
          <w:b/>
          <w:bCs/>
          <w:sz w:val="24"/>
          <w:szCs w:val="24"/>
        </w:rPr>
        <w:t>Public Announcement</w:t>
      </w:r>
      <w:proofErr w:type="gramStart"/>
      <w:r w:rsidRPr="001D043F">
        <w:rPr>
          <w:rFonts w:ascii="var(--font-din)" w:eastAsia="Times New Roman" w:hAnsi="var(--font-din)" w:cs="Times New Roman"/>
          <w:b/>
          <w:bCs/>
          <w:sz w:val="24"/>
          <w:szCs w:val="24"/>
        </w:rPr>
        <w:t>:</w:t>
      </w:r>
      <w:proofErr w:type="gramEnd"/>
      <w:r w:rsidRPr="001D043F">
        <w:rPr>
          <w:rFonts w:ascii="var(--font-din)" w:eastAsia="Times New Roman" w:hAnsi="var(--font-din)" w:cs="Times New Roman"/>
          <w:sz w:val="24"/>
          <w:szCs w:val="24"/>
        </w:rPr>
        <w:br/>
        <w:t>Here the public key is broadcasted to everyone. Major weakness of this method is forgery. Anyone can create a key claiming to be someone else and broadcast it. Until forgery is discovered can masquerade as claimed user.</w:t>
      </w:r>
    </w:p>
    <w:p w:rsidR="001D043F" w:rsidRPr="001D043F" w:rsidRDefault="001D043F" w:rsidP="001D043F">
      <w:pPr>
        <w:shd w:val="clear" w:color="auto" w:fill="FFFFFF"/>
        <w:spacing w:after="0" w:line="240" w:lineRule="auto"/>
        <w:ind w:left="540"/>
        <w:textAlignment w:val="baseline"/>
        <w:rPr>
          <w:rFonts w:ascii="var(--font-din)" w:eastAsia="Times New Roman" w:hAnsi="var(--font-din)" w:cs="Times New Roman"/>
          <w:sz w:val="24"/>
          <w:szCs w:val="24"/>
        </w:rPr>
      </w:pPr>
    </w:p>
    <w:p w:rsidR="001D043F" w:rsidRPr="001D043F" w:rsidRDefault="001D043F" w:rsidP="001D043F">
      <w:pPr>
        <w:shd w:val="clear" w:color="auto" w:fill="FFFFFF"/>
        <w:spacing w:after="150" w:line="240" w:lineRule="auto"/>
        <w:ind w:left="540"/>
        <w:textAlignment w:val="baseline"/>
        <w:rPr>
          <w:rFonts w:ascii="var(--font-din)" w:eastAsia="Times New Roman" w:hAnsi="var(--font-din)" w:cs="Times New Roman"/>
          <w:spacing w:val="-2"/>
          <w:sz w:val="24"/>
          <w:szCs w:val="24"/>
        </w:rPr>
      </w:pPr>
      <w:r>
        <w:rPr>
          <w:rFonts w:ascii="var(--font-din)" w:eastAsia="Times New Roman" w:hAnsi="var(--font-din)" w:cs="Times New Roman"/>
          <w:noProof/>
          <w:spacing w:val="-2"/>
          <w:sz w:val="24"/>
          <w:szCs w:val="24"/>
        </w:rPr>
        <w:drawing>
          <wp:inline distT="0" distB="0" distL="0" distR="0">
            <wp:extent cx="3105150" cy="2867025"/>
            <wp:effectExtent l="19050" t="0" r="0" b="0"/>
            <wp:docPr id="39" name="Picture 39" descr="https://media.geeksforgeeks.org/wp-content/uploads/20190409142408/1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geeksforgeeks.org/wp-content/uploads/20190409142408/11112.png"/>
                    <pic:cNvPicPr>
                      <a:picLocks noChangeAspect="1" noChangeArrowheads="1"/>
                    </pic:cNvPicPr>
                  </pic:nvPicPr>
                  <pic:blipFill>
                    <a:blip r:embed="rId24"/>
                    <a:srcRect/>
                    <a:stretch>
                      <a:fillRect/>
                    </a:stretch>
                  </pic:blipFill>
                  <pic:spPr bwMode="auto">
                    <a:xfrm>
                      <a:off x="0" y="0"/>
                      <a:ext cx="3105150" cy="2867025"/>
                    </a:xfrm>
                    <a:prstGeom prst="rect">
                      <a:avLst/>
                    </a:prstGeom>
                    <a:noFill/>
                    <a:ln w="9525">
                      <a:noFill/>
                      <a:miter lim="800000"/>
                      <a:headEnd/>
                      <a:tailEnd/>
                    </a:ln>
                  </pic:spPr>
                </pic:pic>
              </a:graphicData>
            </a:graphic>
          </wp:inline>
        </w:drawing>
      </w:r>
    </w:p>
    <w:p w:rsidR="001D043F" w:rsidRPr="001D043F" w:rsidRDefault="001D043F" w:rsidP="001D043F">
      <w:pPr>
        <w:numPr>
          <w:ilvl w:val="0"/>
          <w:numId w:val="14"/>
        </w:numPr>
        <w:shd w:val="clear" w:color="auto" w:fill="FFFFFF"/>
        <w:spacing w:after="0" w:line="240" w:lineRule="auto"/>
        <w:ind w:left="540"/>
        <w:textAlignment w:val="baseline"/>
        <w:rPr>
          <w:rFonts w:ascii="var(--font-din)" w:eastAsia="Times New Roman" w:hAnsi="var(--font-din)" w:cs="Times New Roman"/>
          <w:sz w:val="24"/>
          <w:szCs w:val="24"/>
        </w:rPr>
      </w:pPr>
      <w:r w:rsidRPr="001D043F">
        <w:rPr>
          <w:rFonts w:ascii="var(--font-din)" w:eastAsia="Times New Roman" w:hAnsi="var(--font-din)" w:cs="Times New Roman"/>
          <w:b/>
          <w:bCs/>
          <w:sz w:val="24"/>
          <w:szCs w:val="24"/>
        </w:rPr>
        <w:t>Publicly Available Directory</w:t>
      </w:r>
      <w:proofErr w:type="gramStart"/>
      <w:r w:rsidRPr="001D043F">
        <w:rPr>
          <w:rFonts w:ascii="var(--font-din)" w:eastAsia="Times New Roman" w:hAnsi="var(--font-din)" w:cs="Times New Roman"/>
          <w:b/>
          <w:bCs/>
          <w:sz w:val="24"/>
          <w:szCs w:val="24"/>
        </w:rPr>
        <w:t>:</w:t>
      </w:r>
      <w:proofErr w:type="gramEnd"/>
      <w:r w:rsidRPr="001D043F">
        <w:rPr>
          <w:rFonts w:ascii="var(--font-din)" w:eastAsia="Times New Roman" w:hAnsi="var(--font-din)" w:cs="Times New Roman"/>
          <w:sz w:val="24"/>
          <w:szCs w:val="24"/>
        </w:rPr>
        <w:br/>
        <w:t xml:space="preserve">In this type, the public key is stored at a public directory. Directories are trusted here, with properties like Participant Registration, access and allow </w:t>
      </w:r>
      <w:proofErr w:type="gramStart"/>
      <w:r w:rsidRPr="001D043F">
        <w:rPr>
          <w:rFonts w:ascii="var(--font-din)" w:eastAsia="Times New Roman" w:hAnsi="var(--font-din)" w:cs="Times New Roman"/>
          <w:sz w:val="24"/>
          <w:szCs w:val="24"/>
        </w:rPr>
        <w:t>to modify</w:t>
      </w:r>
      <w:proofErr w:type="gramEnd"/>
      <w:r w:rsidRPr="001D043F">
        <w:rPr>
          <w:rFonts w:ascii="var(--font-din)" w:eastAsia="Times New Roman" w:hAnsi="var(--font-din)" w:cs="Times New Roman"/>
          <w:sz w:val="24"/>
          <w:szCs w:val="24"/>
        </w:rPr>
        <w:t xml:space="preserve"> values at any time, contains entries like {name, public-key}.</w:t>
      </w:r>
    </w:p>
    <w:p w:rsidR="001D043F" w:rsidRPr="001D043F" w:rsidRDefault="001D043F" w:rsidP="001D043F">
      <w:pPr>
        <w:shd w:val="clear" w:color="auto" w:fill="FFFFFF"/>
        <w:spacing w:after="150" w:line="240" w:lineRule="auto"/>
        <w:ind w:left="540"/>
        <w:textAlignment w:val="baseline"/>
        <w:rPr>
          <w:rFonts w:ascii="var(--font-din)" w:eastAsia="Times New Roman" w:hAnsi="var(--font-din)" w:cs="Times New Roman"/>
          <w:spacing w:val="-2"/>
          <w:sz w:val="24"/>
          <w:szCs w:val="24"/>
        </w:rPr>
      </w:pPr>
      <w:r w:rsidRPr="001D043F">
        <w:rPr>
          <w:rFonts w:ascii="var(--font-din)" w:eastAsia="Times New Roman" w:hAnsi="var(--font-din)" w:cs="Times New Roman"/>
          <w:spacing w:val="-2"/>
          <w:sz w:val="24"/>
          <w:szCs w:val="24"/>
        </w:rPr>
        <w:t>Directories can be accessed electronically still vulnerable to forgery or tampering.</w:t>
      </w:r>
    </w:p>
    <w:p w:rsidR="001D043F" w:rsidRPr="001D043F" w:rsidRDefault="001D043F" w:rsidP="001D043F">
      <w:pPr>
        <w:numPr>
          <w:ilvl w:val="0"/>
          <w:numId w:val="14"/>
        </w:numPr>
        <w:shd w:val="clear" w:color="auto" w:fill="FFFFFF"/>
        <w:spacing w:after="0" w:line="240" w:lineRule="auto"/>
        <w:ind w:left="540"/>
        <w:textAlignment w:val="baseline"/>
        <w:rPr>
          <w:rFonts w:ascii="var(--font-din)" w:eastAsia="Times New Roman" w:hAnsi="var(--font-din)" w:cs="Times New Roman"/>
          <w:sz w:val="24"/>
          <w:szCs w:val="24"/>
        </w:rPr>
      </w:pPr>
      <w:r w:rsidRPr="001D043F">
        <w:rPr>
          <w:rFonts w:ascii="var(--font-din)" w:eastAsia="Times New Roman" w:hAnsi="var(--font-din)" w:cs="Times New Roman"/>
          <w:b/>
          <w:bCs/>
          <w:sz w:val="24"/>
          <w:szCs w:val="24"/>
        </w:rPr>
        <w:t>Public Key Authority</w:t>
      </w:r>
      <w:proofErr w:type="gramStart"/>
      <w:r w:rsidRPr="001D043F">
        <w:rPr>
          <w:rFonts w:ascii="var(--font-din)" w:eastAsia="Times New Roman" w:hAnsi="var(--font-din)" w:cs="Times New Roman"/>
          <w:b/>
          <w:bCs/>
          <w:sz w:val="24"/>
          <w:szCs w:val="24"/>
        </w:rPr>
        <w:t>:</w:t>
      </w:r>
      <w:proofErr w:type="gramEnd"/>
      <w:r w:rsidRPr="001D043F">
        <w:rPr>
          <w:rFonts w:ascii="var(--font-din)" w:eastAsia="Times New Roman" w:hAnsi="var(--font-din)" w:cs="Times New Roman"/>
          <w:sz w:val="24"/>
          <w:szCs w:val="24"/>
        </w:rPr>
        <w:br/>
        <w:t>It is similar to the directory but, improve security by tightening control over distribution of keys from directory. It requires users to know public key for the directory. Whenever the keys are needed, a real-time access to directory is made by the user to obtain any desired public key securely.</w:t>
      </w:r>
    </w:p>
    <w:p w:rsidR="001D043F" w:rsidRPr="001D043F" w:rsidRDefault="001D043F" w:rsidP="001D043F">
      <w:pPr>
        <w:shd w:val="clear" w:color="auto" w:fill="FFFFFF"/>
        <w:spacing w:after="150" w:line="240" w:lineRule="auto"/>
        <w:textAlignment w:val="baseline"/>
        <w:rPr>
          <w:rFonts w:ascii="var(--font-din)" w:eastAsia="Times New Roman" w:hAnsi="var(--font-din)" w:cs="Times New Roman"/>
          <w:spacing w:val="-2"/>
          <w:sz w:val="24"/>
          <w:szCs w:val="24"/>
        </w:rPr>
      </w:pPr>
    </w:p>
    <w:p w:rsidR="001D043F" w:rsidRPr="001D043F" w:rsidRDefault="001D043F" w:rsidP="001D043F">
      <w:pPr>
        <w:numPr>
          <w:ilvl w:val="0"/>
          <w:numId w:val="14"/>
        </w:numPr>
        <w:shd w:val="clear" w:color="auto" w:fill="FFFFFF"/>
        <w:spacing w:after="0" w:line="240" w:lineRule="auto"/>
        <w:ind w:left="540"/>
        <w:textAlignment w:val="baseline"/>
        <w:rPr>
          <w:rFonts w:ascii="var(--font-din)" w:eastAsia="Times New Roman" w:hAnsi="var(--font-din)" w:cs="Times New Roman"/>
          <w:sz w:val="24"/>
          <w:szCs w:val="24"/>
        </w:rPr>
      </w:pPr>
      <w:r w:rsidRPr="001D043F">
        <w:rPr>
          <w:rFonts w:ascii="var(--font-din)" w:eastAsia="Times New Roman" w:hAnsi="var(--font-din)" w:cs="Times New Roman"/>
          <w:b/>
          <w:bCs/>
          <w:sz w:val="24"/>
          <w:szCs w:val="24"/>
        </w:rPr>
        <w:t>Public Certification</w:t>
      </w:r>
      <w:proofErr w:type="gramStart"/>
      <w:r w:rsidRPr="001D043F">
        <w:rPr>
          <w:rFonts w:ascii="var(--font-din)" w:eastAsia="Times New Roman" w:hAnsi="var(--font-din)" w:cs="Times New Roman"/>
          <w:b/>
          <w:bCs/>
          <w:sz w:val="24"/>
          <w:szCs w:val="24"/>
        </w:rPr>
        <w:t>:</w:t>
      </w:r>
      <w:proofErr w:type="gramEnd"/>
      <w:r w:rsidRPr="001D043F">
        <w:rPr>
          <w:rFonts w:ascii="var(--font-din)" w:eastAsia="Times New Roman" w:hAnsi="var(--font-din)" w:cs="Times New Roman"/>
          <w:sz w:val="24"/>
          <w:szCs w:val="24"/>
        </w:rPr>
        <w:br/>
        <w:t>This time authority provides a certificate (which binds identity to the public key) to allow key exchange without real-time access to the public authority each time. The certificate is accompanied with some other info such as period of validity, rights of use etc. All of this content is signed by the trusted Public-Key or Certificate Authority (CA) and it can be verified by anyone possessing the authority’s public-key</w:t>
      </w:r>
    </w:p>
    <w:p w:rsidR="00D11842" w:rsidRDefault="00C81EA4" w:rsidP="00C81EA4">
      <w:pPr>
        <w:pStyle w:val="NormalWeb"/>
        <w:shd w:val="clear" w:color="auto" w:fill="FFFFFF"/>
        <w:spacing w:before="0" w:beforeAutospacing="0" w:after="150" w:afterAutospacing="0"/>
        <w:ind w:left="3600"/>
        <w:textAlignment w:val="baseline"/>
        <w:rPr>
          <w:rFonts w:ascii="Arial Unicode MS" w:eastAsia="Arial Unicode MS" w:hAnsi="Arial Unicode MS" w:cs="Arial Unicode MS"/>
          <w:b/>
          <w:spacing w:val="-2"/>
        </w:rPr>
      </w:pPr>
      <w:r>
        <w:rPr>
          <w:rFonts w:ascii="Arial Unicode MS" w:eastAsia="Arial Unicode MS" w:hAnsi="Arial Unicode MS" w:cs="Arial Unicode MS"/>
          <w:b/>
          <w:spacing w:val="-2"/>
        </w:rPr>
        <w:t>“Firewall”</w:t>
      </w:r>
    </w:p>
    <w:p w:rsidR="00C81EA4" w:rsidRDefault="00C81EA4" w:rsidP="00C81EA4">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8.6.2 Firewalls</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The ability to connect any computer, anywhere, to any other computer, anywhere,</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is</w:t>
      </w:r>
      <w:proofErr w:type="gramEnd"/>
      <w:r>
        <w:rPr>
          <w:rFonts w:ascii="Times-Roman" w:hAnsi="Times-Roman" w:cs="Times-Roman"/>
        </w:rPr>
        <w:t xml:space="preserve"> a mixed blessing. For individuals at home, wandering around the Internet</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is</w:t>
      </w:r>
      <w:proofErr w:type="gramEnd"/>
      <w:r>
        <w:rPr>
          <w:rFonts w:ascii="Times-Roman" w:hAnsi="Times-Roman" w:cs="Times-Roman"/>
        </w:rPr>
        <w:t xml:space="preserve"> lots of fun. For corporate security managers, it is a nightmare. Most companies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have</w:t>
      </w:r>
      <w:proofErr w:type="gramEnd"/>
      <w:r>
        <w:rPr>
          <w:rFonts w:ascii="Times-Roman" w:hAnsi="Times-Roman" w:cs="Times-Roman"/>
        </w:rPr>
        <w:t xml:space="preserve"> large amounts of confidential information online—trade secrets, product</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development</w:t>
      </w:r>
      <w:proofErr w:type="gramEnd"/>
      <w:r>
        <w:rPr>
          <w:rFonts w:ascii="Times-Roman" w:hAnsi="Times-Roman" w:cs="Times-Roman"/>
        </w:rPr>
        <w:t xml:space="preserve"> plans, marketing strategies, financial analyses, etc. Disclosure of</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this</w:t>
      </w:r>
      <w:proofErr w:type="gramEnd"/>
      <w:r>
        <w:rPr>
          <w:rFonts w:ascii="Times-Roman" w:hAnsi="Times-Roman" w:cs="Times-Roman"/>
        </w:rPr>
        <w:t xml:space="preserve"> information to a competitor could have dire consequences.</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In addition to the danger of information leaking out, there is also a danger of</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information</w:t>
      </w:r>
      <w:proofErr w:type="gramEnd"/>
      <w:r>
        <w:rPr>
          <w:rFonts w:ascii="Times-Roman" w:hAnsi="Times-Roman" w:cs="Times-Roman"/>
        </w:rPr>
        <w:t xml:space="preserve"> leaking in. In particular, viruses, worms, and other digital pests can</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lastRenderedPageBreak/>
        <w:t>breach</w:t>
      </w:r>
      <w:proofErr w:type="gramEnd"/>
      <w:r>
        <w:rPr>
          <w:rFonts w:ascii="Times-Roman" w:hAnsi="Times-Roman" w:cs="Times-Roman"/>
        </w:rPr>
        <w:t xml:space="preserve"> security, destroy valuable data, and waste large amounts of administrators’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time</w:t>
      </w:r>
      <w:proofErr w:type="gramEnd"/>
      <w:r>
        <w:rPr>
          <w:rFonts w:ascii="Times-Roman" w:hAnsi="Times-Roman" w:cs="Times-Roman"/>
        </w:rPr>
        <w:t xml:space="preserve"> trying to clean up the mess they leave. Often they are imported by careless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employees</w:t>
      </w:r>
      <w:proofErr w:type="gramEnd"/>
      <w:r>
        <w:rPr>
          <w:rFonts w:ascii="Times-Roman" w:hAnsi="Times-Roman" w:cs="Times-Roman"/>
        </w:rPr>
        <w:t xml:space="preserve"> who want to play some nifty new game.</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Consequently, mechanisms are needed to keep ‘‘good’’ bits in and ‘‘bad’’ bits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out</w:t>
      </w:r>
      <w:proofErr w:type="gramEnd"/>
      <w:r>
        <w:rPr>
          <w:rFonts w:ascii="Times-Roman" w:hAnsi="Times-Roman" w:cs="Times-Roman"/>
        </w:rPr>
        <w:t xml:space="preserve">. One method is to use </w:t>
      </w:r>
      <w:proofErr w:type="spellStart"/>
      <w:r>
        <w:rPr>
          <w:rFonts w:ascii="Times-Roman" w:hAnsi="Times-Roman" w:cs="Times-Roman"/>
        </w:rPr>
        <w:t>IPsec</w:t>
      </w:r>
      <w:proofErr w:type="spellEnd"/>
      <w:r>
        <w:rPr>
          <w:rFonts w:ascii="Times-Roman" w:hAnsi="Times-Roman" w:cs="Times-Roman"/>
        </w:rPr>
        <w:t>. This approach protects data in transit between</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secure</w:t>
      </w:r>
      <w:proofErr w:type="gramEnd"/>
      <w:r>
        <w:rPr>
          <w:rFonts w:ascii="Times-Roman" w:hAnsi="Times-Roman" w:cs="Times-Roman"/>
        </w:rPr>
        <w:t xml:space="preserve"> sites. However, </w:t>
      </w:r>
      <w:proofErr w:type="spellStart"/>
      <w:r>
        <w:rPr>
          <w:rFonts w:ascii="Times-Roman" w:hAnsi="Times-Roman" w:cs="Times-Roman"/>
        </w:rPr>
        <w:t>IPsec</w:t>
      </w:r>
      <w:proofErr w:type="spellEnd"/>
      <w:r>
        <w:rPr>
          <w:rFonts w:ascii="Times-Roman" w:hAnsi="Times-Roman" w:cs="Times-Roman"/>
        </w:rPr>
        <w:t xml:space="preserve"> does nothing to keep digital pests and intruders from</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getting</w:t>
      </w:r>
      <w:proofErr w:type="gramEnd"/>
      <w:r>
        <w:rPr>
          <w:rFonts w:ascii="Times-Roman" w:hAnsi="Times-Roman" w:cs="Times-Roman"/>
        </w:rPr>
        <w:t xml:space="preserve"> onto the company LAN. To see how to accomplish this goal, we need to</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look</w:t>
      </w:r>
      <w:proofErr w:type="gramEnd"/>
      <w:r>
        <w:rPr>
          <w:rFonts w:ascii="Times-Roman" w:hAnsi="Times-Roman" w:cs="Times-Roman"/>
        </w:rPr>
        <w:t xml:space="preserve"> at firewalls.</w:t>
      </w:r>
    </w:p>
    <w:p w:rsidR="00C81EA4" w:rsidRDefault="00C81EA4" w:rsidP="00C81EA4">
      <w:pPr>
        <w:autoSpaceDE w:val="0"/>
        <w:autoSpaceDN w:val="0"/>
        <w:adjustRightInd w:val="0"/>
        <w:spacing w:after="0" w:line="240" w:lineRule="auto"/>
        <w:rPr>
          <w:rFonts w:ascii="Times-Roman" w:hAnsi="Times-Roman" w:cs="Times-Roman"/>
        </w:rPr>
      </w:pPr>
      <w:r>
        <w:rPr>
          <w:rFonts w:ascii="Times-Bold" w:hAnsi="Times-Bold" w:cs="Times-Bold"/>
          <w:b/>
          <w:bCs/>
        </w:rPr>
        <w:t xml:space="preserve">Firewalls </w:t>
      </w:r>
      <w:r>
        <w:rPr>
          <w:rFonts w:ascii="Times-Roman" w:hAnsi="Times-Roman" w:cs="Times-Roman"/>
        </w:rPr>
        <w:t>are just a modern adaptation of that old medieval security standby:</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digging</w:t>
      </w:r>
      <w:proofErr w:type="gramEnd"/>
      <w:r>
        <w:rPr>
          <w:rFonts w:ascii="Times-Roman" w:hAnsi="Times-Roman" w:cs="Times-Roman"/>
        </w:rPr>
        <w:t xml:space="preserve"> a deep moat around your castle. This design forced everyone entering or</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leaving</w:t>
      </w:r>
      <w:proofErr w:type="gramEnd"/>
      <w:r>
        <w:rPr>
          <w:rFonts w:ascii="Times-Roman" w:hAnsi="Times-Roman" w:cs="Times-Roman"/>
        </w:rPr>
        <w:t xml:space="preserve"> the castle to pass over a single drawbridge, where they could be inspected</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by</w:t>
      </w:r>
      <w:proofErr w:type="gramEnd"/>
      <w:r>
        <w:rPr>
          <w:rFonts w:ascii="Times-Roman" w:hAnsi="Times-Roman" w:cs="Times-Roman"/>
        </w:rPr>
        <w:t xml:space="preserve"> the I/O police. With networks, the same trick is possible: a company can have</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many</w:t>
      </w:r>
      <w:proofErr w:type="gramEnd"/>
      <w:r>
        <w:rPr>
          <w:rFonts w:ascii="Times-Roman" w:hAnsi="Times-Roman" w:cs="Times-Roman"/>
        </w:rPr>
        <w:t xml:space="preserve"> LANs connected in arbitrary ways, but all traffic to or from the company is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forced</w:t>
      </w:r>
      <w:proofErr w:type="gramEnd"/>
      <w:r>
        <w:rPr>
          <w:rFonts w:ascii="Times-Roman" w:hAnsi="Times-Roman" w:cs="Times-Roman"/>
        </w:rPr>
        <w:t xml:space="preserve"> through an electronic drawbridge (firewall), as shown in Fig. 8-29. No</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other</w:t>
      </w:r>
      <w:proofErr w:type="gramEnd"/>
      <w:r>
        <w:rPr>
          <w:rFonts w:ascii="Times-Roman" w:hAnsi="Times-Roman" w:cs="Times-Roman"/>
        </w:rPr>
        <w:t xml:space="preserve"> route exists.</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 xml:space="preserve">The firewall acts as a </w:t>
      </w:r>
      <w:r>
        <w:rPr>
          <w:rFonts w:ascii="Times-Bold" w:hAnsi="Times-Bold" w:cs="Times-Bold"/>
          <w:b/>
          <w:bCs/>
        </w:rPr>
        <w:t>packet filter</w:t>
      </w:r>
      <w:r>
        <w:rPr>
          <w:rFonts w:ascii="Times-Roman" w:hAnsi="Times-Roman" w:cs="Times-Roman"/>
        </w:rPr>
        <w:t>. It inspects each and every incoming and</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outgoing</w:t>
      </w:r>
      <w:proofErr w:type="gramEnd"/>
      <w:r>
        <w:rPr>
          <w:rFonts w:ascii="Times-Roman" w:hAnsi="Times-Roman" w:cs="Times-Roman"/>
        </w:rPr>
        <w:t xml:space="preserve"> packet. Packets meeting some criterion described in rules formulated by</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the</w:t>
      </w:r>
      <w:proofErr w:type="gramEnd"/>
      <w:r>
        <w:rPr>
          <w:rFonts w:ascii="Times-Roman" w:hAnsi="Times-Roman" w:cs="Times-Roman"/>
        </w:rPr>
        <w:t xml:space="preserve"> network administrator are forwarded normally. Those that fail the test are</w:t>
      </w:r>
    </w:p>
    <w:p w:rsidR="00C81EA4" w:rsidRDefault="00C81EA4" w:rsidP="00C81EA4">
      <w:pPr>
        <w:autoSpaceDE w:val="0"/>
        <w:autoSpaceDN w:val="0"/>
        <w:adjustRightInd w:val="0"/>
        <w:spacing w:after="0" w:line="240" w:lineRule="auto"/>
        <w:rPr>
          <w:rFonts w:ascii="Times-Roman" w:hAnsi="Times-Roman" w:cs="Times-Roman"/>
        </w:rPr>
      </w:pPr>
      <w:proofErr w:type="spellStart"/>
      <w:proofErr w:type="gramStart"/>
      <w:r>
        <w:rPr>
          <w:rFonts w:ascii="Times-Roman" w:hAnsi="Times-Roman" w:cs="Times-Roman"/>
        </w:rPr>
        <w:t>uncermoniously</w:t>
      </w:r>
      <w:proofErr w:type="spellEnd"/>
      <w:proofErr w:type="gramEnd"/>
      <w:r>
        <w:rPr>
          <w:rFonts w:ascii="Times-Roman" w:hAnsi="Times-Roman" w:cs="Times-Roman"/>
        </w:rPr>
        <w:t xml:space="preserve"> dropped.</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The filtering criterion is typically given as rules or tables that list sources and</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destinations</w:t>
      </w:r>
      <w:proofErr w:type="gramEnd"/>
      <w:r>
        <w:rPr>
          <w:rFonts w:ascii="Times-Roman" w:hAnsi="Times-Roman" w:cs="Times-Roman"/>
        </w:rPr>
        <w:t xml:space="preserve"> that are acceptable, sources and destinations that are blocked, and default</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rules</w:t>
      </w:r>
      <w:proofErr w:type="gramEnd"/>
      <w:r>
        <w:rPr>
          <w:rFonts w:ascii="Times-Roman" w:hAnsi="Times-Roman" w:cs="Times-Roman"/>
        </w:rPr>
        <w:t xml:space="preserve"> about what to do with packets coming from or going to other machines.</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In the common case of a TCP/IP setting, a source or destination might consist of</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an</w:t>
      </w:r>
      <w:proofErr w:type="gramEnd"/>
      <w:r>
        <w:rPr>
          <w:rFonts w:ascii="Times-Roman" w:hAnsi="Times-Roman" w:cs="Times-Roman"/>
        </w:rPr>
        <w:t xml:space="preserve"> IP address and a port. Ports indicate which service is desired. For example,</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TCP port 25 is for mail, and TCP port 80 is for HTTP. Some ports can simply be</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blocked</w:t>
      </w:r>
      <w:proofErr w:type="gramEnd"/>
      <w:r>
        <w:rPr>
          <w:rFonts w:ascii="Times-Roman" w:hAnsi="Times-Roman" w:cs="Times-Roman"/>
        </w:rPr>
        <w:t>. For example, a company could block incoming packets for all IP addresses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combined</w:t>
      </w:r>
      <w:proofErr w:type="gramEnd"/>
      <w:r>
        <w:rPr>
          <w:rFonts w:ascii="Times-Roman" w:hAnsi="Times-Roman" w:cs="Times-Roman"/>
        </w:rPr>
        <w:t xml:space="preserve"> with TCP port 79. It was once popular for the Finger service to</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look</w:t>
      </w:r>
      <w:proofErr w:type="gramEnd"/>
      <w:r>
        <w:rPr>
          <w:rFonts w:ascii="Times-Roman" w:hAnsi="Times-Roman" w:cs="Times-Roman"/>
        </w:rPr>
        <w:t xml:space="preserve"> up people’s email addresses but is little used today.</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Other ports are not so easily blocked. The difficulty is that network administrators</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want</w:t>
      </w:r>
      <w:proofErr w:type="gramEnd"/>
      <w:r>
        <w:rPr>
          <w:rFonts w:ascii="Times-Roman" w:hAnsi="Times-Roman" w:cs="Times-Roman"/>
        </w:rPr>
        <w:t xml:space="preserve"> security but cannot cut off communication with the outside world.</w:t>
      </w:r>
    </w:p>
    <w:p w:rsidR="00C81EA4" w:rsidRDefault="00C81EA4" w:rsidP="00C81EA4">
      <w:pPr>
        <w:autoSpaceDE w:val="0"/>
        <w:autoSpaceDN w:val="0"/>
        <w:adjustRightInd w:val="0"/>
        <w:spacing w:after="0" w:line="240" w:lineRule="auto"/>
        <w:rPr>
          <w:rFonts w:ascii="Times-Roman" w:hAnsi="Times-Roman" w:cs="Times-Roman"/>
        </w:rPr>
      </w:pPr>
      <w:r>
        <w:rPr>
          <w:rFonts w:ascii="Times-Roman" w:hAnsi="Times-Roman" w:cs="Times-Roman"/>
        </w:rPr>
        <w:t>That arrangement would be much simpler and better for security, but there would</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be</w:t>
      </w:r>
      <w:proofErr w:type="gramEnd"/>
      <w:r>
        <w:rPr>
          <w:rFonts w:ascii="Times-Roman" w:hAnsi="Times-Roman" w:cs="Times-Roman"/>
        </w:rPr>
        <w:t xml:space="preserve"> no end to user complaints about it. This is where arrangements such as the</w:t>
      </w:r>
    </w:p>
    <w:p w:rsidR="00C81EA4" w:rsidRDefault="00C81EA4" w:rsidP="00C81EA4">
      <w:pPr>
        <w:autoSpaceDE w:val="0"/>
        <w:autoSpaceDN w:val="0"/>
        <w:adjustRightInd w:val="0"/>
        <w:spacing w:after="0" w:line="240" w:lineRule="auto"/>
        <w:rPr>
          <w:rFonts w:ascii="Times-Roman" w:hAnsi="Times-Roman" w:cs="Times-Roman"/>
        </w:rPr>
      </w:pPr>
      <w:r>
        <w:rPr>
          <w:rFonts w:ascii="Times-Bold" w:hAnsi="Times-Bold" w:cs="Times-Bold"/>
          <w:b/>
          <w:bCs/>
        </w:rPr>
        <w:t xml:space="preserve">DMZ </w:t>
      </w:r>
      <w:r>
        <w:rPr>
          <w:rFonts w:ascii="Times-Roman" w:hAnsi="Times-Roman" w:cs="Times-Roman"/>
        </w:rPr>
        <w:t>(</w:t>
      </w:r>
      <w:proofErr w:type="spellStart"/>
      <w:r>
        <w:rPr>
          <w:rFonts w:ascii="Times-Bold" w:hAnsi="Times-Bold" w:cs="Times-Bold"/>
          <w:b/>
          <w:bCs/>
        </w:rPr>
        <w:t>DeMilitarized</w:t>
      </w:r>
      <w:proofErr w:type="spellEnd"/>
      <w:r>
        <w:rPr>
          <w:rFonts w:ascii="Times-Bold" w:hAnsi="Times-Bold" w:cs="Times-Bold"/>
          <w:b/>
          <w:bCs/>
        </w:rPr>
        <w:t xml:space="preserve"> Zone</w:t>
      </w:r>
      <w:proofErr w:type="gramStart"/>
      <w:r>
        <w:rPr>
          <w:rFonts w:ascii="Times-Roman" w:hAnsi="Times-Roman" w:cs="Times-Roman"/>
        </w:rPr>
        <w:t>) shown</w:t>
      </w:r>
      <w:proofErr w:type="gramEnd"/>
      <w:r>
        <w:rPr>
          <w:rFonts w:ascii="Times-Roman" w:hAnsi="Times-Roman" w:cs="Times-Roman"/>
        </w:rPr>
        <w:t xml:space="preserve"> in Fig. 8-29 come in handy. The DMZ is the</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part</w:t>
      </w:r>
      <w:proofErr w:type="gramEnd"/>
      <w:r>
        <w:rPr>
          <w:rFonts w:ascii="Times-Roman" w:hAnsi="Times-Roman" w:cs="Times-Roman"/>
        </w:rPr>
        <w:t xml:space="preserve"> of the company network that lies outside of the security perimeter. Anything</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goes</w:t>
      </w:r>
      <w:proofErr w:type="gramEnd"/>
      <w:r>
        <w:rPr>
          <w:rFonts w:ascii="Times-Roman" w:hAnsi="Times-Roman" w:cs="Times-Roman"/>
        </w:rPr>
        <w:t xml:space="preserve"> here. By placing a machine such as a Web server in the DMZ, computers on</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the</w:t>
      </w:r>
      <w:proofErr w:type="gramEnd"/>
      <w:r>
        <w:rPr>
          <w:rFonts w:ascii="Times-Roman" w:hAnsi="Times-Roman" w:cs="Times-Roman"/>
        </w:rPr>
        <w:t xml:space="preserve"> Internet can contact it to browse the company Web site. Now the firewall can</w:t>
      </w:r>
    </w:p>
    <w:p w:rsidR="00C81EA4" w:rsidRDefault="00C81EA4" w:rsidP="00C81EA4">
      <w:pPr>
        <w:autoSpaceDE w:val="0"/>
        <w:autoSpaceDN w:val="0"/>
        <w:adjustRightInd w:val="0"/>
        <w:spacing w:after="0" w:line="240" w:lineRule="auto"/>
        <w:rPr>
          <w:rFonts w:ascii="Times-Roman" w:hAnsi="Times-Roman" w:cs="Times-Roman"/>
        </w:rPr>
      </w:pPr>
      <w:proofErr w:type="gramStart"/>
      <w:r>
        <w:rPr>
          <w:rFonts w:ascii="Times-Roman" w:hAnsi="Times-Roman" w:cs="Times-Roman"/>
        </w:rPr>
        <w:t>be</w:t>
      </w:r>
      <w:proofErr w:type="gramEnd"/>
      <w:r>
        <w:rPr>
          <w:rFonts w:ascii="Times-Roman" w:hAnsi="Times-Roman" w:cs="Times-Roman"/>
        </w:rPr>
        <w:t xml:space="preserve"> configured to block incoming TCP traffic to port 80 so that computers on the</w:t>
      </w:r>
    </w:p>
    <w:p w:rsidR="00C81EA4" w:rsidRDefault="00C81EA4" w:rsidP="00C81EA4">
      <w:pPr>
        <w:pStyle w:val="NormalWeb"/>
        <w:shd w:val="clear" w:color="auto" w:fill="FFFFFF"/>
        <w:spacing w:before="0" w:beforeAutospacing="0" w:after="150" w:afterAutospacing="0"/>
        <w:textAlignment w:val="baseline"/>
        <w:rPr>
          <w:rFonts w:ascii="Times-Roman" w:hAnsi="Times-Roman" w:cs="Times-Roman"/>
        </w:rPr>
      </w:pPr>
      <w:r>
        <w:rPr>
          <w:rFonts w:ascii="Times-Roman" w:hAnsi="Times-Roman" w:cs="Times-Roman"/>
        </w:rPr>
        <w:t xml:space="preserve">Internet cannot use this port to attack computers on the internal network. </w:t>
      </w:r>
    </w:p>
    <w:p w:rsidR="00C81EA4" w:rsidRDefault="00C81EA4" w:rsidP="00C81EA4">
      <w:pPr>
        <w:pStyle w:val="Heading3"/>
        <w:shd w:val="clear" w:color="auto" w:fill="FFFFFF"/>
        <w:rPr>
          <w:rFonts w:ascii="Arial" w:hAnsi="Arial" w:cs="Arial"/>
          <w:b w:val="0"/>
          <w:bCs w:val="0"/>
          <w:color w:val="00966C"/>
        </w:rPr>
      </w:pPr>
      <w:r>
        <w:rPr>
          <w:rFonts w:ascii="Arial" w:hAnsi="Arial" w:cs="Arial"/>
          <w:b w:val="0"/>
          <w:bCs w:val="0"/>
          <w:color w:val="00966C"/>
        </w:rPr>
        <w:lastRenderedPageBreak/>
        <w:t>Packet-Filtering Firewalls</w:t>
      </w:r>
    </w:p>
    <w:p w:rsidR="00C81EA4" w:rsidRDefault="00C81EA4" w:rsidP="00C81EA4">
      <w:pPr>
        <w:pStyle w:val="NormalWeb"/>
        <w:shd w:val="clear" w:color="auto" w:fill="FFFFFF"/>
        <w:rPr>
          <w:rFonts w:ascii="Arial" w:hAnsi="Arial" w:cs="Arial"/>
          <w:color w:val="292929"/>
          <w:sz w:val="26"/>
          <w:szCs w:val="26"/>
        </w:rPr>
      </w:pPr>
      <w:r>
        <w:rPr>
          <w:rFonts w:ascii="Arial" w:hAnsi="Arial" w:cs="Arial"/>
          <w:noProof/>
          <w:color w:val="292929"/>
          <w:sz w:val="26"/>
          <w:szCs w:val="26"/>
        </w:rPr>
        <w:drawing>
          <wp:inline distT="0" distB="0" distL="0" distR="0">
            <wp:extent cx="5715000" cy="4762500"/>
            <wp:effectExtent l="19050" t="0" r="0" b="0"/>
            <wp:docPr id="7" name="Picture 1" descr="Types of firewall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irewall architectures"/>
                    <pic:cNvPicPr>
                      <a:picLocks noChangeAspect="1" noChangeArrowheads="1"/>
                    </pic:cNvPicPr>
                  </pic:nvPicPr>
                  <pic:blipFill>
                    <a:blip r:embed="rId25"/>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As the most “basic” and oldest type of firewall architecture, packet-filtering firewalls basically create a checkpoint at a traffic router or switch. The firewall performs a simple check of the data packets coming through the router—inspecting information such as the destination and origination IP address, packet type, port number, and other surface-level information without opening up the packet to inspect its contents.</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If the information packet doesn’t pass the inspection, it is dropped.</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The good thing about these firewalls is that they aren’t very resource-intensive. This means they don’t have a huge impact on system performance and are relatively simple. However, they’re also relatively easy to bypass compared to firewalls with more robust inspection capabilities.</w:t>
      </w:r>
    </w:p>
    <w:p w:rsidR="00C81EA4" w:rsidRDefault="00C81EA4" w:rsidP="00C81EA4">
      <w:pPr>
        <w:pStyle w:val="Heading3"/>
        <w:shd w:val="clear" w:color="auto" w:fill="FFFFFF"/>
        <w:rPr>
          <w:rFonts w:ascii="Arial" w:hAnsi="Arial" w:cs="Arial"/>
          <w:b w:val="0"/>
          <w:bCs w:val="0"/>
          <w:color w:val="00966C"/>
          <w:sz w:val="27"/>
          <w:szCs w:val="27"/>
        </w:rPr>
      </w:pPr>
      <w:r>
        <w:rPr>
          <w:rFonts w:ascii="Arial" w:hAnsi="Arial" w:cs="Arial"/>
          <w:b w:val="0"/>
          <w:bCs w:val="0"/>
          <w:color w:val="00966C"/>
        </w:rPr>
        <w:lastRenderedPageBreak/>
        <w:t>Circuit-Level Gateways</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As another simplistic firewall type that is meant to quickly and easily approve or deny traffic without consuming significant computing resources, circuit-level gateways work by verifying the transmission control protocol (TCP) handshake. This TCP handshake check is designed to make sure that the session the packet is from is legitimate.</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While extremely resource-efficient, these firewalls do not check the packet itself. So, if a packet held malware, but had the right TCP handshake, it would pass right through. This is why circuit-level gateways are not enough to protect your business by themselves.</w:t>
      </w:r>
    </w:p>
    <w:p w:rsidR="00C81EA4" w:rsidRDefault="00C81EA4" w:rsidP="00C81EA4">
      <w:pPr>
        <w:pStyle w:val="Heading3"/>
        <w:shd w:val="clear" w:color="auto" w:fill="FFFFFF"/>
        <w:rPr>
          <w:rFonts w:ascii="Arial" w:hAnsi="Arial" w:cs="Arial"/>
          <w:b w:val="0"/>
          <w:bCs w:val="0"/>
          <w:color w:val="00966C"/>
          <w:sz w:val="27"/>
          <w:szCs w:val="27"/>
        </w:rPr>
      </w:pPr>
      <w:proofErr w:type="spellStart"/>
      <w:r>
        <w:rPr>
          <w:rFonts w:ascii="Arial" w:hAnsi="Arial" w:cs="Arial"/>
          <w:b w:val="0"/>
          <w:bCs w:val="0"/>
          <w:color w:val="00966C"/>
        </w:rPr>
        <w:t>Stateful</w:t>
      </w:r>
      <w:proofErr w:type="spellEnd"/>
      <w:r>
        <w:rPr>
          <w:rFonts w:ascii="Arial" w:hAnsi="Arial" w:cs="Arial"/>
          <w:b w:val="0"/>
          <w:bCs w:val="0"/>
          <w:color w:val="00966C"/>
        </w:rPr>
        <w:t xml:space="preserve"> Inspection Firewalls</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These firewalls combine both packet inspection technology and TCP handshake verification to create a level of protection greater than either of the previous two architectures could provide alone.</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However, these firewalls do put more of a strain on computing resources as well. This may slow down the transfer of legitimate packets compared to the other solutions.</w:t>
      </w:r>
    </w:p>
    <w:p w:rsidR="00C81EA4" w:rsidRDefault="00C81EA4" w:rsidP="00C81EA4">
      <w:pPr>
        <w:pStyle w:val="Heading3"/>
        <w:shd w:val="clear" w:color="auto" w:fill="FFFFFF"/>
        <w:rPr>
          <w:rFonts w:ascii="Arial" w:hAnsi="Arial" w:cs="Arial"/>
          <w:b w:val="0"/>
          <w:bCs w:val="0"/>
          <w:color w:val="00966C"/>
          <w:sz w:val="27"/>
          <w:szCs w:val="27"/>
        </w:rPr>
      </w:pPr>
      <w:r>
        <w:rPr>
          <w:rFonts w:ascii="Arial" w:hAnsi="Arial" w:cs="Arial"/>
          <w:b w:val="0"/>
          <w:bCs w:val="0"/>
          <w:color w:val="00966C"/>
        </w:rPr>
        <w:t>Proxy Firewalls (Application-Level Gateways/Cloud Firewalls)</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Proxy firewalls operate at the application layer to filter incoming traffic between your network and the traffic source—hence, the name “application-level gateway.” These firewalls are delivered via a cloud-based solution or another proxy device. Rather than letting traffic connect directly, the proxy firewall first establishes a connection to the source of the traffic and inspects the incoming data packet.</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 xml:space="preserve">This check is similar to the </w:t>
      </w:r>
      <w:proofErr w:type="spellStart"/>
      <w:r>
        <w:rPr>
          <w:rFonts w:ascii="Arial" w:hAnsi="Arial" w:cs="Arial"/>
          <w:color w:val="292929"/>
          <w:sz w:val="26"/>
          <w:szCs w:val="26"/>
        </w:rPr>
        <w:t>stateful</w:t>
      </w:r>
      <w:proofErr w:type="spellEnd"/>
      <w:r>
        <w:rPr>
          <w:rFonts w:ascii="Arial" w:hAnsi="Arial" w:cs="Arial"/>
          <w:color w:val="292929"/>
          <w:sz w:val="26"/>
          <w:szCs w:val="26"/>
        </w:rPr>
        <w:t xml:space="preserve"> inspection firewall in that it looks at both the packet and at the TCP handshake protocol. However, proxy firewalls may also perform deep-layer packet inspections, checking the actual contents of the information packet to verify that it contains no malware.</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Once the check is complete, and the packet is approved to connect to the destination, the proxy sends it off. This creates an extra layer of separation between the “client” (the system where the packet originated) and the individual devices on your network—obscuring them to create additional anonymity and protection for your network.</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lastRenderedPageBreak/>
        <w:t xml:space="preserve">If there’s one drawback to proxy firewalls, it’s that they can create significant slowdown because of the extra steps in the data packet </w:t>
      </w:r>
      <w:proofErr w:type="spellStart"/>
      <w:r>
        <w:rPr>
          <w:rFonts w:ascii="Arial" w:hAnsi="Arial" w:cs="Arial"/>
          <w:color w:val="292929"/>
          <w:sz w:val="26"/>
          <w:szCs w:val="26"/>
        </w:rPr>
        <w:t>transferal</w:t>
      </w:r>
      <w:proofErr w:type="spellEnd"/>
      <w:r>
        <w:rPr>
          <w:rFonts w:ascii="Arial" w:hAnsi="Arial" w:cs="Arial"/>
          <w:color w:val="292929"/>
          <w:sz w:val="26"/>
          <w:szCs w:val="26"/>
        </w:rPr>
        <w:t xml:space="preserve"> process.</w:t>
      </w:r>
    </w:p>
    <w:p w:rsidR="00C81EA4" w:rsidRDefault="00C81EA4" w:rsidP="00C81EA4">
      <w:pPr>
        <w:pStyle w:val="Heading3"/>
        <w:shd w:val="clear" w:color="auto" w:fill="FFFFFF"/>
        <w:rPr>
          <w:rFonts w:ascii="Arial" w:hAnsi="Arial" w:cs="Arial"/>
          <w:b w:val="0"/>
          <w:bCs w:val="0"/>
          <w:color w:val="00966C"/>
          <w:sz w:val="27"/>
          <w:szCs w:val="27"/>
        </w:rPr>
      </w:pPr>
      <w:r>
        <w:rPr>
          <w:rFonts w:ascii="Arial" w:hAnsi="Arial" w:cs="Arial"/>
          <w:b w:val="0"/>
          <w:bCs w:val="0"/>
          <w:color w:val="00966C"/>
        </w:rPr>
        <w:t>Next-Generation Firewalls</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Many of the most recently-released firewall products are being touted as “next-generation” architectures. However, there is not as much consensus on what makes a firewall truly next-gen.</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Some common features of next-generation firewall architectures include deep-packet inspection (checking the actual contents of the data packet), TCP handshake checks, and surface-level packet inspection. Next-generation firewalls may include other technologies as well, such as intrusion prevention systems (IPSs) that work to automatically stop attacks against your network.</w:t>
      </w:r>
    </w:p>
    <w:p w:rsidR="00C81EA4" w:rsidRDefault="00C81EA4" w:rsidP="00C81EA4">
      <w:pPr>
        <w:pStyle w:val="NormalWeb"/>
        <w:shd w:val="clear" w:color="auto" w:fill="FFFFFF"/>
        <w:rPr>
          <w:rFonts w:ascii="Arial" w:hAnsi="Arial" w:cs="Arial"/>
          <w:color w:val="292929"/>
          <w:sz w:val="26"/>
          <w:szCs w:val="26"/>
        </w:rPr>
      </w:pPr>
      <w:r>
        <w:rPr>
          <w:rFonts w:ascii="Arial" w:hAnsi="Arial" w:cs="Arial"/>
          <w:color w:val="292929"/>
          <w:sz w:val="26"/>
          <w:szCs w:val="26"/>
        </w:rPr>
        <w:t>The issue is that there is no one definition of a next-generation firewall, so it’s important to verify what specific capabilities such firewalls have before investing in one.</w:t>
      </w:r>
    </w:p>
    <w:p w:rsidR="00470295" w:rsidRDefault="00470295" w:rsidP="00C81EA4">
      <w:pPr>
        <w:pStyle w:val="NormalWeb"/>
        <w:shd w:val="clear" w:color="auto" w:fill="FFFFFF"/>
        <w:rPr>
          <w:rFonts w:ascii="Arial" w:hAnsi="Arial" w:cs="Arial"/>
          <w:color w:val="292929"/>
          <w:sz w:val="26"/>
          <w:szCs w:val="26"/>
        </w:rPr>
      </w:pPr>
    </w:p>
    <w:p w:rsidR="00470295" w:rsidRDefault="00470295" w:rsidP="00C81EA4">
      <w:pPr>
        <w:pStyle w:val="NormalWeb"/>
        <w:shd w:val="clear" w:color="auto" w:fill="FFFFFF"/>
        <w:rPr>
          <w:rFonts w:ascii="Arial" w:hAnsi="Arial" w:cs="Arial"/>
          <w:color w:val="292929"/>
          <w:sz w:val="26"/>
          <w:szCs w:val="26"/>
        </w:rPr>
      </w:pPr>
      <w:r>
        <w:rPr>
          <w:rFonts w:ascii="Arial" w:hAnsi="Arial" w:cs="Arial"/>
          <w:color w:val="292929"/>
          <w:sz w:val="26"/>
          <w:szCs w:val="26"/>
        </w:rPr>
        <w:tab/>
      </w:r>
      <w:r>
        <w:rPr>
          <w:rFonts w:ascii="Arial" w:hAnsi="Arial" w:cs="Arial"/>
          <w:color w:val="292929"/>
          <w:sz w:val="26"/>
          <w:szCs w:val="26"/>
        </w:rPr>
        <w:tab/>
      </w:r>
      <w:r>
        <w:rPr>
          <w:rFonts w:ascii="Arial" w:hAnsi="Arial" w:cs="Arial"/>
          <w:color w:val="292929"/>
          <w:sz w:val="26"/>
          <w:szCs w:val="26"/>
        </w:rPr>
        <w:tab/>
      </w:r>
      <w:r>
        <w:rPr>
          <w:rFonts w:ascii="Arial" w:hAnsi="Arial" w:cs="Arial"/>
          <w:color w:val="292929"/>
          <w:sz w:val="26"/>
          <w:szCs w:val="26"/>
        </w:rPr>
        <w:tab/>
      </w:r>
      <w:r>
        <w:rPr>
          <w:rFonts w:ascii="Arial" w:hAnsi="Arial" w:cs="Arial"/>
          <w:color w:val="292929"/>
          <w:sz w:val="26"/>
          <w:szCs w:val="26"/>
        </w:rPr>
        <w:tab/>
      </w:r>
      <w:r>
        <w:rPr>
          <w:rFonts w:ascii="Arial" w:hAnsi="Arial" w:cs="Arial"/>
          <w:color w:val="292929"/>
          <w:sz w:val="26"/>
          <w:szCs w:val="26"/>
        </w:rPr>
        <w:tab/>
        <w:t>“Password management”</w:t>
      </w:r>
    </w:p>
    <w:p w:rsidR="00470295" w:rsidRPr="00470295" w:rsidRDefault="00470295" w:rsidP="00470295">
      <w:pPr>
        <w:spacing w:before="300" w:after="150" w:line="450" w:lineRule="atLeast"/>
        <w:outlineLvl w:val="0"/>
        <w:rPr>
          <w:rFonts w:ascii="Times New Roman" w:eastAsia="Times New Roman" w:hAnsi="Times New Roman" w:cs="Times New Roman"/>
          <w:color w:val="282828"/>
          <w:kern w:val="36"/>
          <w:sz w:val="39"/>
          <w:szCs w:val="39"/>
        </w:rPr>
      </w:pPr>
      <w:r w:rsidRPr="00470295">
        <w:rPr>
          <w:rFonts w:ascii="Times New Roman" w:eastAsia="Times New Roman" w:hAnsi="Times New Roman" w:cs="Times New Roman"/>
          <w:color w:val="282828"/>
          <w:kern w:val="36"/>
          <w:sz w:val="39"/>
          <w:szCs w:val="39"/>
        </w:rPr>
        <w:t>Password Management</w:t>
      </w:r>
    </w:p>
    <w:p w:rsidR="00470295" w:rsidRPr="00470295" w:rsidRDefault="00470295" w:rsidP="00470295">
      <w:pPr>
        <w:spacing w:after="0" w:line="240" w:lineRule="auto"/>
        <w:rPr>
          <w:rFonts w:ascii="Helvetica" w:eastAsia="Times New Roman" w:hAnsi="Helvetica" w:cs="Times New Roman"/>
          <w:color w:val="C2C2D6"/>
          <w:sz w:val="21"/>
          <w:szCs w:val="21"/>
        </w:rPr>
      </w:pPr>
      <w:r w:rsidRPr="00470295">
        <w:rPr>
          <w:rFonts w:ascii="Helvetica" w:eastAsia="Times New Roman" w:hAnsi="Helvetica" w:cs="Times New Roman"/>
          <w:color w:val="C2C2D6"/>
          <w:sz w:val="21"/>
          <w:szCs w:val="21"/>
        </w:rPr>
        <w:t xml:space="preserve">1. Password Protection 2. </w:t>
      </w:r>
      <w:proofErr w:type="gramStart"/>
      <w:r w:rsidRPr="00470295">
        <w:rPr>
          <w:rFonts w:ascii="Helvetica" w:eastAsia="Times New Roman" w:hAnsi="Helvetica" w:cs="Times New Roman"/>
          <w:color w:val="C2C2D6"/>
          <w:sz w:val="21"/>
          <w:szCs w:val="21"/>
        </w:rPr>
        <w:t>The Vulnerability of Passwords 3.</w:t>
      </w:r>
      <w:proofErr w:type="gramEnd"/>
      <w:r w:rsidRPr="00470295">
        <w:rPr>
          <w:rFonts w:ascii="Helvetica" w:eastAsia="Times New Roman" w:hAnsi="Helvetica" w:cs="Times New Roman"/>
          <w:color w:val="C2C2D6"/>
          <w:sz w:val="21"/>
          <w:szCs w:val="21"/>
        </w:rPr>
        <w:t xml:space="preserve"> Access Control</w:t>
      </w:r>
    </w:p>
    <w:p w:rsidR="00470295" w:rsidRPr="00470295" w:rsidRDefault="00470295" w:rsidP="00470295">
      <w:pPr>
        <w:spacing w:after="0" w:line="240" w:lineRule="auto"/>
        <w:jc w:val="center"/>
        <w:rPr>
          <w:ins w:id="0" w:author="Unknown"/>
          <w:rFonts w:ascii="Helvetica" w:eastAsia="Times New Roman" w:hAnsi="Helvetica" w:cs="Times New Roman"/>
          <w:color w:val="333333"/>
          <w:sz w:val="21"/>
          <w:szCs w:val="21"/>
        </w:rPr>
      </w:pPr>
    </w:p>
    <w:p w:rsidR="00470295" w:rsidRPr="00470295" w:rsidRDefault="00470295" w:rsidP="00470295">
      <w:pPr>
        <w:spacing w:after="150" w:line="315" w:lineRule="atLeast"/>
        <w:jc w:val="both"/>
        <w:rPr>
          <w:ins w:id="1" w:author="Unknown"/>
          <w:rFonts w:ascii="Times New Roman" w:eastAsia="Times New Roman" w:hAnsi="Times New Roman" w:cs="Times New Roman"/>
          <w:color w:val="333333"/>
          <w:sz w:val="24"/>
          <w:szCs w:val="24"/>
        </w:rPr>
      </w:pPr>
      <w:ins w:id="2" w:author="Unknown">
        <w:r w:rsidRPr="00470295">
          <w:rPr>
            <w:rFonts w:ascii="Times New Roman" w:eastAsia="Times New Roman" w:hAnsi="Times New Roman" w:cs="Times New Roman"/>
            <w:b/>
            <w:bCs/>
            <w:color w:val="333333"/>
            <w:sz w:val="40"/>
            <w:szCs w:val="40"/>
          </w:rPr>
          <w:t>PASSWORD MANAGEMENT</w:t>
        </w:r>
      </w:ins>
    </w:p>
    <w:p w:rsidR="00470295" w:rsidRPr="00470295" w:rsidRDefault="00470295" w:rsidP="00470295">
      <w:pPr>
        <w:spacing w:after="150" w:line="315" w:lineRule="atLeast"/>
        <w:jc w:val="both"/>
        <w:rPr>
          <w:ins w:id="3" w:author="Unknown"/>
          <w:rFonts w:ascii="Times New Roman" w:eastAsia="Times New Roman" w:hAnsi="Times New Roman" w:cs="Times New Roman"/>
          <w:color w:val="333333"/>
          <w:sz w:val="24"/>
          <w:szCs w:val="24"/>
        </w:rPr>
      </w:pPr>
      <w:ins w:id="4"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jc w:val="both"/>
        <w:rPr>
          <w:ins w:id="5" w:author="Unknown"/>
          <w:rFonts w:ascii="Times New Roman" w:eastAsia="Times New Roman" w:hAnsi="Times New Roman" w:cs="Times New Roman"/>
          <w:color w:val="333333"/>
          <w:sz w:val="24"/>
          <w:szCs w:val="24"/>
        </w:rPr>
      </w:pPr>
      <w:ins w:id="6" w:author="Unknown">
        <w:r w:rsidRPr="00470295">
          <w:rPr>
            <w:rFonts w:ascii="Times New Roman" w:eastAsia="Times New Roman" w:hAnsi="Times New Roman" w:cs="Times New Roman"/>
            <w:b/>
            <w:bCs/>
            <w:color w:val="333333"/>
            <w:sz w:val="36"/>
            <w:szCs w:val="36"/>
          </w:rPr>
          <w:t>1. Password Protection</w:t>
        </w:r>
      </w:ins>
    </w:p>
    <w:p w:rsidR="00470295" w:rsidRPr="00470295" w:rsidRDefault="00470295" w:rsidP="00470295">
      <w:pPr>
        <w:spacing w:after="150" w:line="315" w:lineRule="atLeast"/>
        <w:jc w:val="both"/>
        <w:rPr>
          <w:ins w:id="7" w:author="Unknown"/>
          <w:rFonts w:ascii="Times New Roman" w:eastAsia="Times New Roman" w:hAnsi="Times New Roman" w:cs="Times New Roman"/>
          <w:color w:val="333333"/>
          <w:sz w:val="24"/>
          <w:szCs w:val="24"/>
        </w:rPr>
      </w:pPr>
      <w:ins w:id="8"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ind w:left="720"/>
        <w:jc w:val="both"/>
        <w:rPr>
          <w:ins w:id="9" w:author="Unknown"/>
          <w:rFonts w:ascii="Times New Roman" w:eastAsia="Times New Roman" w:hAnsi="Times New Roman" w:cs="Times New Roman"/>
          <w:color w:val="333333"/>
          <w:sz w:val="24"/>
          <w:szCs w:val="24"/>
        </w:rPr>
      </w:pPr>
      <w:ins w:id="10" w:author="Unknown">
        <w:r w:rsidRPr="00470295">
          <w:rPr>
            <w:rFonts w:ascii="Times New Roman" w:eastAsia="Times New Roman" w:hAnsi="Times New Roman" w:cs="Times New Roman"/>
            <w:color w:val="333333"/>
            <w:sz w:val="28"/>
            <w:szCs w:val="28"/>
          </w:rPr>
          <w:t>The front line of defense against intruders is the password system. Virtually all multiuser systems require that a user provide not only a name or identifier (ID) but also a password. The password serves to authenticate the ID of the individual logging on to the system. In turn, the ID provides security in the following ways:</w:t>
        </w:r>
      </w:ins>
    </w:p>
    <w:p w:rsidR="00470295" w:rsidRPr="00470295" w:rsidRDefault="00470295" w:rsidP="00470295">
      <w:pPr>
        <w:spacing w:after="150" w:line="315" w:lineRule="atLeast"/>
        <w:ind w:hanging="360"/>
        <w:jc w:val="both"/>
        <w:rPr>
          <w:ins w:id="11" w:author="Unknown"/>
          <w:rFonts w:ascii="Helvetica" w:eastAsia="Times New Roman" w:hAnsi="Helvetica" w:cs="Times New Roman"/>
          <w:color w:val="333333"/>
          <w:sz w:val="21"/>
          <w:szCs w:val="21"/>
        </w:rPr>
      </w:pPr>
      <w:ins w:id="12" w:author="Unknown">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14"/>
            <w:szCs w:val="14"/>
          </w:rPr>
          <w:t>       </w:t>
        </w:r>
        <w:r w:rsidRPr="00470295">
          <w:rPr>
            <w:rFonts w:ascii="Times New Roman" w:eastAsia="Times New Roman" w:hAnsi="Times New Roman" w:cs="Times New Roman"/>
            <w:color w:val="333333"/>
            <w:sz w:val="28"/>
            <w:szCs w:val="28"/>
          </w:rPr>
          <w:t>The ID determines whether the user is authorized to gain access to a system. </w:t>
        </w:r>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ind w:left="360"/>
        <w:jc w:val="both"/>
        <w:rPr>
          <w:ins w:id="13" w:author="Unknown"/>
          <w:rFonts w:ascii="Times New Roman" w:eastAsia="Times New Roman" w:hAnsi="Times New Roman" w:cs="Times New Roman"/>
          <w:color w:val="333333"/>
          <w:sz w:val="24"/>
          <w:szCs w:val="24"/>
        </w:rPr>
      </w:pPr>
      <w:ins w:id="14" w:author="Unknown">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ind w:hanging="360"/>
        <w:jc w:val="both"/>
        <w:rPr>
          <w:ins w:id="15" w:author="Unknown"/>
          <w:rFonts w:ascii="Helvetica" w:eastAsia="Times New Roman" w:hAnsi="Helvetica" w:cs="Times New Roman"/>
          <w:color w:val="333333"/>
          <w:sz w:val="21"/>
          <w:szCs w:val="21"/>
        </w:rPr>
      </w:pPr>
      <w:ins w:id="16" w:author="Unknown">
        <w:r w:rsidRPr="00470295">
          <w:rPr>
            <w:rFonts w:ascii="Symbol" w:eastAsia="Times New Roman" w:hAnsi="Symbol" w:cs="Times New Roman"/>
            <w:color w:val="333333"/>
            <w:sz w:val="28"/>
            <w:szCs w:val="28"/>
          </w:rPr>
          <w:lastRenderedPageBreak/>
          <w:t></w:t>
        </w:r>
        <w:r w:rsidRPr="00470295">
          <w:rPr>
            <w:rFonts w:ascii="Times New Roman" w:eastAsia="Times New Roman" w:hAnsi="Times New Roman" w:cs="Times New Roman"/>
            <w:color w:val="333333"/>
            <w:sz w:val="14"/>
            <w:szCs w:val="14"/>
          </w:rPr>
          <w:t>        </w:t>
        </w:r>
        <w:r w:rsidRPr="00470295">
          <w:rPr>
            <w:rFonts w:ascii="Times New Roman" w:eastAsia="Times New Roman" w:hAnsi="Times New Roman" w:cs="Times New Roman"/>
            <w:color w:val="333333"/>
            <w:sz w:val="28"/>
            <w:szCs w:val="28"/>
          </w:rPr>
          <w:t>The ID determines the privileges accorded to the user. </w:t>
        </w:r>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jc w:val="both"/>
        <w:rPr>
          <w:ins w:id="17" w:author="Unknown"/>
          <w:rFonts w:ascii="Times New Roman" w:eastAsia="Times New Roman" w:hAnsi="Times New Roman" w:cs="Times New Roman"/>
          <w:color w:val="333333"/>
          <w:sz w:val="24"/>
          <w:szCs w:val="24"/>
        </w:rPr>
      </w:pPr>
      <w:ins w:id="18"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ind w:hanging="360"/>
        <w:jc w:val="both"/>
        <w:rPr>
          <w:ins w:id="19" w:author="Unknown"/>
          <w:rFonts w:ascii="Helvetica" w:eastAsia="Times New Roman" w:hAnsi="Helvetica" w:cs="Times New Roman"/>
          <w:color w:val="333333"/>
          <w:sz w:val="21"/>
          <w:szCs w:val="21"/>
        </w:rPr>
      </w:pPr>
      <w:ins w:id="20" w:author="Unknown">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14"/>
            <w:szCs w:val="14"/>
          </w:rPr>
          <w:t>        </w:t>
        </w:r>
        <w:r w:rsidRPr="00470295">
          <w:rPr>
            <w:rFonts w:ascii="Times New Roman" w:eastAsia="Times New Roman" w:hAnsi="Times New Roman" w:cs="Times New Roman"/>
            <w:color w:val="333333"/>
            <w:sz w:val="28"/>
            <w:szCs w:val="28"/>
          </w:rPr>
          <w:t xml:space="preserve">The ID is used </w:t>
        </w:r>
        <w:proofErr w:type="gramStart"/>
        <w:r w:rsidRPr="00470295">
          <w:rPr>
            <w:rFonts w:ascii="Times New Roman" w:eastAsia="Times New Roman" w:hAnsi="Times New Roman" w:cs="Times New Roman"/>
            <w:color w:val="333333"/>
            <w:sz w:val="28"/>
            <w:szCs w:val="28"/>
          </w:rPr>
          <w:t>in ,what</w:t>
        </w:r>
        <w:proofErr w:type="gramEnd"/>
        <w:r w:rsidRPr="00470295">
          <w:rPr>
            <w:rFonts w:ascii="Times New Roman" w:eastAsia="Times New Roman" w:hAnsi="Times New Roman" w:cs="Times New Roman"/>
            <w:color w:val="333333"/>
            <w:sz w:val="28"/>
            <w:szCs w:val="28"/>
          </w:rPr>
          <w:t xml:space="preserve"> is referred to as discretionary access control. For example, by listing the IDs of the other users, a user may grant permission to them to read files owned by that user. </w:t>
        </w:r>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jc w:val="both"/>
        <w:rPr>
          <w:ins w:id="21" w:author="Unknown"/>
          <w:rFonts w:ascii="Times New Roman" w:eastAsia="Times New Roman" w:hAnsi="Times New Roman" w:cs="Times New Roman"/>
          <w:color w:val="333333"/>
          <w:sz w:val="24"/>
          <w:szCs w:val="24"/>
        </w:rPr>
      </w:pPr>
      <w:ins w:id="22"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jc w:val="both"/>
        <w:rPr>
          <w:ins w:id="23" w:author="Unknown"/>
          <w:rFonts w:ascii="Times New Roman" w:eastAsia="Times New Roman" w:hAnsi="Times New Roman" w:cs="Times New Roman"/>
          <w:color w:val="333333"/>
          <w:sz w:val="24"/>
          <w:szCs w:val="24"/>
        </w:rPr>
      </w:pPr>
      <w:ins w:id="24" w:author="Unknown">
        <w:r w:rsidRPr="00470295">
          <w:rPr>
            <w:rFonts w:ascii="Times New Roman" w:eastAsia="Times New Roman" w:hAnsi="Times New Roman" w:cs="Times New Roman"/>
            <w:b/>
            <w:bCs/>
            <w:color w:val="333333"/>
            <w:sz w:val="36"/>
            <w:szCs w:val="36"/>
          </w:rPr>
          <w:t>2. The Vulnerability of Passwo</w:t>
        </w:r>
      </w:ins>
      <w:r w:rsidR="00D856C1">
        <w:rPr>
          <w:rFonts w:ascii="Times New Roman" w:eastAsia="Times New Roman" w:hAnsi="Times New Roman" w:cs="Times New Roman"/>
          <w:b/>
          <w:bCs/>
          <w:color w:val="333333"/>
          <w:sz w:val="36"/>
          <w:szCs w:val="36"/>
        </w:rPr>
        <w:t>111</w:t>
      </w:r>
      <w:ins w:id="25" w:author="Unknown">
        <w:r w:rsidRPr="00470295">
          <w:rPr>
            <w:rFonts w:ascii="Times New Roman" w:eastAsia="Times New Roman" w:hAnsi="Times New Roman" w:cs="Times New Roman"/>
            <w:b/>
            <w:bCs/>
            <w:color w:val="333333"/>
            <w:sz w:val="36"/>
            <w:szCs w:val="36"/>
          </w:rPr>
          <w:t>rds</w:t>
        </w:r>
      </w:ins>
    </w:p>
    <w:p w:rsidR="00470295" w:rsidRPr="00470295" w:rsidRDefault="00470295" w:rsidP="00470295">
      <w:pPr>
        <w:spacing w:after="150" w:line="315" w:lineRule="atLeast"/>
        <w:jc w:val="both"/>
        <w:rPr>
          <w:ins w:id="26" w:author="Unknown"/>
          <w:rFonts w:ascii="Times New Roman" w:eastAsia="Times New Roman" w:hAnsi="Times New Roman" w:cs="Times New Roman"/>
          <w:color w:val="333333"/>
          <w:sz w:val="24"/>
          <w:szCs w:val="24"/>
        </w:rPr>
      </w:pPr>
      <w:ins w:id="27"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ind w:left="720"/>
        <w:jc w:val="both"/>
        <w:rPr>
          <w:ins w:id="28" w:author="Unknown"/>
          <w:rFonts w:ascii="Times New Roman" w:eastAsia="Times New Roman" w:hAnsi="Times New Roman" w:cs="Times New Roman"/>
          <w:color w:val="333333"/>
          <w:sz w:val="24"/>
          <w:szCs w:val="24"/>
        </w:rPr>
      </w:pPr>
      <w:ins w:id="29" w:author="Unknown">
        <w:r w:rsidRPr="00470295">
          <w:rPr>
            <w:rFonts w:ascii="Times New Roman" w:eastAsia="Times New Roman" w:hAnsi="Times New Roman" w:cs="Times New Roman"/>
            <w:color w:val="333333"/>
            <w:sz w:val="28"/>
            <w:szCs w:val="28"/>
          </w:rPr>
          <w:t>To understand the nature of the threat to password-based systems, let us consider a scheme that is widely used on UNIX, the following procedure is employed.</w:t>
        </w:r>
      </w:ins>
    </w:p>
    <w:p w:rsidR="00470295" w:rsidRPr="00470295" w:rsidRDefault="00470295" w:rsidP="00470295">
      <w:pPr>
        <w:spacing w:after="150" w:line="315" w:lineRule="atLeast"/>
        <w:jc w:val="both"/>
        <w:rPr>
          <w:ins w:id="30" w:author="Unknown"/>
          <w:rFonts w:ascii="Times New Roman" w:eastAsia="Times New Roman" w:hAnsi="Times New Roman" w:cs="Times New Roman"/>
          <w:color w:val="333333"/>
          <w:sz w:val="24"/>
          <w:szCs w:val="24"/>
        </w:rPr>
      </w:pPr>
      <w:ins w:id="31"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ind w:hanging="360"/>
        <w:jc w:val="both"/>
        <w:rPr>
          <w:ins w:id="32" w:author="Unknown"/>
          <w:rFonts w:ascii="Helvetica" w:eastAsia="Times New Roman" w:hAnsi="Helvetica" w:cs="Times New Roman"/>
          <w:color w:val="333333"/>
          <w:sz w:val="21"/>
          <w:szCs w:val="21"/>
        </w:rPr>
      </w:pPr>
      <w:ins w:id="33"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Each</w:t>
        </w:r>
        <w:proofErr w:type="gramEnd"/>
        <w:r w:rsidRPr="00470295">
          <w:rPr>
            <w:rFonts w:ascii="Times New Roman" w:eastAsia="Times New Roman" w:hAnsi="Times New Roman" w:cs="Times New Roman"/>
            <w:color w:val="333333"/>
            <w:sz w:val="28"/>
            <w:szCs w:val="28"/>
          </w:rPr>
          <w:t xml:space="preserve"> user selects a password of up to eight printable characters in length.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34" w:author="Unknown"/>
          <w:rFonts w:ascii="Times New Roman" w:eastAsia="Times New Roman" w:hAnsi="Times New Roman" w:cs="Times New Roman"/>
          <w:color w:val="333333"/>
          <w:sz w:val="24"/>
          <w:szCs w:val="24"/>
        </w:rPr>
      </w:pPr>
      <w:ins w:id="35"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36" w:author="Unknown"/>
          <w:rFonts w:ascii="Helvetica" w:eastAsia="Times New Roman" w:hAnsi="Helvetica" w:cs="Times New Roman"/>
          <w:color w:val="333333"/>
          <w:sz w:val="21"/>
          <w:szCs w:val="21"/>
        </w:rPr>
      </w:pPr>
      <w:ins w:id="37"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This</w:t>
        </w:r>
        <w:proofErr w:type="gramEnd"/>
        <w:r w:rsidRPr="00470295">
          <w:rPr>
            <w:rFonts w:ascii="Times New Roman" w:eastAsia="Times New Roman" w:hAnsi="Times New Roman" w:cs="Times New Roman"/>
            <w:color w:val="333333"/>
            <w:sz w:val="28"/>
            <w:szCs w:val="28"/>
          </w:rPr>
          <w:t xml:space="preserve"> is converted into a 56-bit value (using 7-bit ASCII) that serves as the key input to an encryption routine.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38" w:author="Unknown"/>
          <w:rFonts w:ascii="Times New Roman" w:eastAsia="Times New Roman" w:hAnsi="Times New Roman" w:cs="Times New Roman"/>
          <w:color w:val="333333"/>
          <w:sz w:val="24"/>
          <w:szCs w:val="24"/>
        </w:rPr>
      </w:pPr>
      <w:ins w:id="39"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40" w:author="Unknown"/>
          <w:rFonts w:ascii="Helvetica" w:eastAsia="Times New Roman" w:hAnsi="Helvetica" w:cs="Times New Roman"/>
          <w:color w:val="333333"/>
          <w:sz w:val="21"/>
          <w:szCs w:val="21"/>
        </w:rPr>
      </w:pPr>
      <w:ins w:id="41" w:author="Unknown">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14"/>
            <w:szCs w:val="14"/>
          </w:rPr>
          <w:t>        </w:t>
        </w:r>
        <w:r w:rsidRPr="00470295">
          <w:rPr>
            <w:rFonts w:ascii="Times New Roman" w:eastAsia="Times New Roman" w:hAnsi="Times New Roman" w:cs="Times New Roman"/>
            <w:color w:val="333333"/>
            <w:sz w:val="28"/>
            <w:szCs w:val="28"/>
          </w:rPr>
          <w:t xml:space="preserve">The encryption routine, known as </w:t>
        </w:r>
        <w:proofErr w:type="gramStart"/>
        <w:r w:rsidRPr="00470295">
          <w:rPr>
            <w:rFonts w:ascii="Times New Roman" w:eastAsia="Times New Roman" w:hAnsi="Times New Roman" w:cs="Times New Roman"/>
            <w:color w:val="333333"/>
            <w:sz w:val="28"/>
            <w:szCs w:val="28"/>
          </w:rPr>
          <w:t>crypt(</w:t>
        </w:r>
        <w:proofErr w:type="gramEnd"/>
        <w:r w:rsidRPr="00470295">
          <w:rPr>
            <w:rFonts w:ascii="Times New Roman" w:eastAsia="Times New Roman" w:hAnsi="Times New Roman" w:cs="Times New Roman"/>
            <w:color w:val="333333"/>
            <w:sz w:val="28"/>
            <w:szCs w:val="28"/>
          </w:rPr>
          <w:t>3), is based on DES. The DES algorithm is modified using a 12-bit "salt" value.</w:t>
        </w:r>
      </w:ins>
    </w:p>
    <w:p w:rsidR="00470295" w:rsidRPr="00470295" w:rsidRDefault="00470295" w:rsidP="00470295">
      <w:pPr>
        <w:spacing w:after="150" w:line="315" w:lineRule="atLeast"/>
        <w:ind w:left="-280"/>
        <w:jc w:val="both"/>
        <w:rPr>
          <w:ins w:id="42" w:author="Unknown"/>
          <w:rFonts w:ascii="Times New Roman" w:eastAsia="Times New Roman" w:hAnsi="Times New Roman" w:cs="Times New Roman"/>
          <w:color w:val="333333"/>
          <w:sz w:val="24"/>
          <w:szCs w:val="24"/>
        </w:rPr>
      </w:pPr>
      <w:ins w:id="43"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ind w:hanging="360"/>
        <w:jc w:val="both"/>
        <w:rPr>
          <w:ins w:id="44" w:author="Unknown"/>
          <w:rFonts w:ascii="Helvetica" w:eastAsia="Times New Roman" w:hAnsi="Helvetica" w:cs="Times New Roman"/>
          <w:color w:val="333333"/>
          <w:sz w:val="21"/>
          <w:szCs w:val="21"/>
        </w:rPr>
      </w:pPr>
      <w:ins w:id="45"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Typically</w:t>
        </w:r>
        <w:proofErr w:type="gramEnd"/>
        <w:r w:rsidRPr="00470295">
          <w:rPr>
            <w:rFonts w:ascii="Times New Roman" w:eastAsia="Times New Roman" w:hAnsi="Times New Roman" w:cs="Times New Roman"/>
            <w:color w:val="333333"/>
            <w:sz w:val="28"/>
            <w:szCs w:val="28"/>
          </w:rPr>
          <w:t>, this value is related to the time at which the password is assigned to the user.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46" w:author="Unknown"/>
          <w:rFonts w:ascii="Times New Roman" w:eastAsia="Times New Roman" w:hAnsi="Times New Roman" w:cs="Times New Roman"/>
          <w:color w:val="333333"/>
          <w:sz w:val="24"/>
          <w:szCs w:val="24"/>
        </w:rPr>
      </w:pPr>
      <w:ins w:id="47"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48" w:author="Unknown"/>
          <w:rFonts w:ascii="Helvetica" w:eastAsia="Times New Roman" w:hAnsi="Helvetica" w:cs="Times New Roman"/>
          <w:color w:val="333333"/>
          <w:sz w:val="21"/>
          <w:szCs w:val="21"/>
        </w:rPr>
      </w:pPr>
      <w:ins w:id="49"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The</w:t>
        </w:r>
        <w:proofErr w:type="gramEnd"/>
        <w:r w:rsidRPr="00470295">
          <w:rPr>
            <w:rFonts w:ascii="Times New Roman" w:eastAsia="Times New Roman" w:hAnsi="Times New Roman" w:cs="Times New Roman"/>
            <w:color w:val="333333"/>
            <w:sz w:val="28"/>
            <w:szCs w:val="28"/>
          </w:rPr>
          <w:t xml:space="preserve"> modified DES algorithm is exercised with a data input consisting of a 64-bit block of zeros.</w:t>
        </w:r>
      </w:ins>
    </w:p>
    <w:p w:rsidR="00470295" w:rsidRPr="00470295" w:rsidRDefault="00470295" w:rsidP="00470295">
      <w:pPr>
        <w:spacing w:after="150" w:line="315" w:lineRule="atLeast"/>
        <w:jc w:val="both"/>
        <w:rPr>
          <w:ins w:id="50" w:author="Unknown"/>
          <w:rFonts w:ascii="Times New Roman" w:eastAsia="Times New Roman" w:hAnsi="Times New Roman" w:cs="Times New Roman"/>
          <w:color w:val="333333"/>
          <w:sz w:val="24"/>
          <w:szCs w:val="24"/>
        </w:rPr>
      </w:pPr>
      <w:ins w:id="51"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52" w:author="Unknown"/>
          <w:rFonts w:ascii="Helvetica" w:eastAsia="Times New Roman" w:hAnsi="Helvetica" w:cs="Times New Roman"/>
          <w:color w:val="333333"/>
          <w:sz w:val="21"/>
          <w:szCs w:val="21"/>
        </w:rPr>
      </w:pPr>
      <w:ins w:id="53"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The</w:t>
        </w:r>
        <w:proofErr w:type="gramEnd"/>
        <w:r w:rsidRPr="00470295">
          <w:rPr>
            <w:rFonts w:ascii="Times New Roman" w:eastAsia="Times New Roman" w:hAnsi="Times New Roman" w:cs="Times New Roman"/>
            <w:color w:val="333333"/>
            <w:sz w:val="28"/>
            <w:szCs w:val="28"/>
          </w:rPr>
          <w:t xml:space="preserve"> output of the algorithm then serves as input for a second encryption.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54" w:author="Unknown"/>
          <w:rFonts w:ascii="Times New Roman" w:eastAsia="Times New Roman" w:hAnsi="Times New Roman" w:cs="Times New Roman"/>
          <w:color w:val="333333"/>
          <w:sz w:val="24"/>
          <w:szCs w:val="24"/>
        </w:rPr>
      </w:pPr>
      <w:ins w:id="55"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56" w:author="Unknown"/>
          <w:rFonts w:ascii="Helvetica" w:eastAsia="Times New Roman" w:hAnsi="Helvetica" w:cs="Times New Roman"/>
          <w:color w:val="333333"/>
          <w:sz w:val="21"/>
          <w:szCs w:val="21"/>
        </w:rPr>
      </w:pPr>
      <w:ins w:id="57"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This</w:t>
        </w:r>
        <w:proofErr w:type="gramEnd"/>
        <w:r w:rsidRPr="00470295">
          <w:rPr>
            <w:rFonts w:ascii="Times New Roman" w:eastAsia="Times New Roman" w:hAnsi="Times New Roman" w:cs="Times New Roman"/>
            <w:color w:val="333333"/>
            <w:sz w:val="28"/>
            <w:szCs w:val="28"/>
          </w:rPr>
          <w:t xml:space="preserve"> process is repeated for a total of 25 encryptions.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58" w:author="Unknown"/>
          <w:rFonts w:ascii="Times New Roman" w:eastAsia="Times New Roman" w:hAnsi="Times New Roman" w:cs="Times New Roman"/>
          <w:color w:val="333333"/>
          <w:sz w:val="24"/>
          <w:szCs w:val="24"/>
        </w:rPr>
      </w:pPr>
      <w:ins w:id="59" w:author="Unknown">
        <w:r w:rsidRPr="00470295">
          <w:rPr>
            <w:rFonts w:ascii="Symbol" w:eastAsia="Times New Roman" w:hAnsi="Symbol" w:cs="Times New Roman"/>
            <w:color w:val="333333"/>
            <w:sz w:val="28"/>
            <w:szCs w:val="28"/>
            <w:vertAlign w:val="superscript"/>
          </w:rPr>
          <w:lastRenderedPageBreak/>
          <w:t></w:t>
        </w:r>
      </w:ins>
    </w:p>
    <w:p w:rsidR="00470295" w:rsidRPr="00470295" w:rsidRDefault="00470295" w:rsidP="00470295">
      <w:pPr>
        <w:spacing w:after="150" w:line="315" w:lineRule="atLeast"/>
        <w:ind w:hanging="360"/>
        <w:jc w:val="both"/>
        <w:rPr>
          <w:ins w:id="60" w:author="Unknown"/>
          <w:rFonts w:ascii="Helvetica" w:eastAsia="Times New Roman" w:hAnsi="Helvetica" w:cs="Times New Roman"/>
          <w:color w:val="333333"/>
          <w:sz w:val="21"/>
          <w:szCs w:val="21"/>
        </w:rPr>
      </w:pPr>
      <w:ins w:id="61"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The</w:t>
        </w:r>
        <w:proofErr w:type="gramEnd"/>
        <w:r w:rsidRPr="00470295">
          <w:rPr>
            <w:rFonts w:ascii="Times New Roman" w:eastAsia="Times New Roman" w:hAnsi="Times New Roman" w:cs="Times New Roman"/>
            <w:color w:val="333333"/>
            <w:sz w:val="28"/>
            <w:szCs w:val="28"/>
          </w:rPr>
          <w:t xml:space="preserve"> resulting 64-bit output is then translated into an 11-character sequence.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62" w:author="Unknown"/>
          <w:rFonts w:ascii="Times New Roman" w:eastAsia="Times New Roman" w:hAnsi="Times New Roman" w:cs="Times New Roman"/>
          <w:color w:val="333333"/>
          <w:sz w:val="24"/>
          <w:szCs w:val="24"/>
        </w:rPr>
      </w:pPr>
      <w:ins w:id="63"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64" w:author="Unknown"/>
          <w:rFonts w:ascii="Helvetica" w:eastAsia="Times New Roman" w:hAnsi="Helvetica" w:cs="Times New Roman"/>
          <w:color w:val="333333"/>
          <w:sz w:val="21"/>
          <w:szCs w:val="21"/>
        </w:rPr>
      </w:pPr>
      <w:ins w:id="65"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The</w:t>
        </w:r>
        <w:proofErr w:type="gramEnd"/>
        <w:r w:rsidRPr="00470295">
          <w:rPr>
            <w:rFonts w:ascii="Times New Roman" w:eastAsia="Times New Roman" w:hAnsi="Times New Roman" w:cs="Times New Roman"/>
            <w:color w:val="333333"/>
            <w:sz w:val="28"/>
            <w:szCs w:val="28"/>
          </w:rPr>
          <w:t xml:space="preserve"> hashed password is then stored, together with a plaintext copy of the salt, in the password file for the corresponding user ID.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66" w:author="Unknown"/>
          <w:rFonts w:ascii="Times New Roman" w:eastAsia="Times New Roman" w:hAnsi="Times New Roman" w:cs="Times New Roman"/>
          <w:color w:val="333333"/>
          <w:sz w:val="24"/>
          <w:szCs w:val="24"/>
        </w:rPr>
      </w:pPr>
      <w:ins w:id="67" w:author="Unknown">
        <w:r w:rsidRPr="00470295">
          <w:rPr>
            <w:rFonts w:ascii="Symbol" w:eastAsia="Times New Roman" w:hAnsi="Symbol" w:cs="Times New Roman"/>
            <w:color w:val="333333"/>
            <w:sz w:val="28"/>
            <w:szCs w:val="28"/>
            <w:vertAlign w:val="superscript"/>
          </w:rPr>
          <w:t></w:t>
        </w:r>
      </w:ins>
    </w:p>
    <w:p w:rsidR="00470295" w:rsidRPr="00470295" w:rsidRDefault="00470295" w:rsidP="00470295">
      <w:pPr>
        <w:spacing w:after="150" w:line="315" w:lineRule="atLeast"/>
        <w:ind w:hanging="360"/>
        <w:jc w:val="both"/>
        <w:rPr>
          <w:ins w:id="68" w:author="Unknown"/>
          <w:rFonts w:ascii="Helvetica" w:eastAsia="Times New Roman" w:hAnsi="Helvetica" w:cs="Times New Roman"/>
          <w:color w:val="333333"/>
          <w:sz w:val="21"/>
          <w:szCs w:val="21"/>
        </w:rPr>
      </w:pPr>
      <w:ins w:id="69" w:author="Unknown">
        <w:r w:rsidRPr="00470295">
          <w:rPr>
            <w:rFonts w:ascii="Symbol" w:eastAsia="Times New Roman" w:hAnsi="Symbol" w:cs="Times New Roman"/>
            <w:color w:val="333333"/>
            <w:sz w:val="28"/>
            <w:szCs w:val="28"/>
            <w:vertAlign w:val="superscript"/>
          </w:rPr>
          <w:t></w:t>
        </w:r>
        <w:r w:rsidRPr="00470295">
          <w:rPr>
            <w:rFonts w:ascii="Times New Roman" w:eastAsia="Times New Roman" w:hAnsi="Times New Roman" w:cs="Times New Roman"/>
            <w:color w:val="333333"/>
            <w:sz w:val="14"/>
            <w:szCs w:val="14"/>
            <w:vertAlign w:val="superscript"/>
          </w:rPr>
          <w:t>         </w:t>
        </w:r>
        <w:proofErr w:type="gramStart"/>
        <w:r w:rsidRPr="00470295">
          <w:rPr>
            <w:rFonts w:ascii="Times New Roman" w:eastAsia="Times New Roman" w:hAnsi="Times New Roman" w:cs="Times New Roman"/>
            <w:color w:val="333333"/>
            <w:sz w:val="28"/>
            <w:szCs w:val="28"/>
          </w:rPr>
          <w:t>This</w:t>
        </w:r>
        <w:proofErr w:type="gramEnd"/>
        <w:r w:rsidRPr="00470295">
          <w:rPr>
            <w:rFonts w:ascii="Times New Roman" w:eastAsia="Times New Roman" w:hAnsi="Times New Roman" w:cs="Times New Roman"/>
            <w:color w:val="333333"/>
            <w:sz w:val="28"/>
            <w:szCs w:val="28"/>
          </w:rPr>
          <w:t xml:space="preserve"> method has been shown to be secure against a variety of cryptanalytic attacks </w:t>
        </w:r>
        <w:r w:rsidRPr="00470295">
          <w:rPr>
            <w:rFonts w:ascii="Wingdings" w:eastAsia="Times New Roman" w:hAnsi="Wingdings" w:cs="Times New Roman"/>
            <w:color w:val="333333"/>
            <w:sz w:val="28"/>
            <w:szCs w:val="28"/>
            <w:vertAlign w:val="superscript"/>
          </w:rPr>
          <w:t></w:t>
        </w:r>
      </w:ins>
    </w:p>
    <w:p w:rsidR="00470295" w:rsidRPr="00470295" w:rsidRDefault="00470295" w:rsidP="00470295">
      <w:pPr>
        <w:spacing w:after="150" w:line="315" w:lineRule="atLeast"/>
        <w:jc w:val="both"/>
        <w:rPr>
          <w:ins w:id="70" w:author="Unknown"/>
          <w:rFonts w:ascii="Times New Roman" w:eastAsia="Times New Roman" w:hAnsi="Times New Roman" w:cs="Times New Roman"/>
          <w:color w:val="333333"/>
          <w:sz w:val="24"/>
          <w:szCs w:val="24"/>
        </w:rPr>
      </w:pPr>
      <w:ins w:id="71"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jc w:val="both"/>
        <w:rPr>
          <w:ins w:id="72" w:author="Unknown"/>
          <w:rFonts w:ascii="Times New Roman" w:eastAsia="Times New Roman" w:hAnsi="Times New Roman" w:cs="Times New Roman"/>
          <w:color w:val="333333"/>
          <w:sz w:val="24"/>
          <w:szCs w:val="24"/>
        </w:rPr>
      </w:pPr>
      <w:ins w:id="73" w:author="Unknown">
        <w:r w:rsidRPr="00470295">
          <w:rPr>
            <w:rFonts w:ascii="Times New Roman" w:eastAsia="Times New Roman" w:hAnsi="Times New Roman" w:cs="Times New Roman"/>
            <w:b/>
            <w:bCs/>
            <w:color w:val="333333"/>
            <w:sz w:val="28"/>
            <w:szCs w:val="28"/>
          </w:rPr>
          <w:t>The salt serves three purposes:</w:t>
        </w:r>
      </w:ins>
    </w:p>
    <w:p w:rsidR="00470295" w:rsidRPr="00470295" w:rsidRDefault="00470295" w:rsidP="00470295">
      <w:pPr>
        <w:spacing w:after="150" w:line="315" w:lineRule="atLeast"/>
        <w:jc w:val="both"/>
        <w:rPr>
          <w:ins w:id="74" w:author="Unknown"/>
          <w:rFonts w:ascii="Times New Roman" w:eastAsia="Times New Roman" w:hAnsi="Times New Roman" w:cs="Times New Roman"/>
          <w:color w:val="333333"/>
          <w:sz w:val="24"/>
          <w:szCs w:val="24"/>
        </w:rPr>
      </w:pPr>
      <w:ins w:id="75"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ind w:hanging="360"/>
        <w:jc w:val="both"/>
        <w:rPr>
          <w:ins w:id="76" w:author="Unknown"/>
          <w:rFonts w:ascii="Helvetica" w:eastAsia="Times New Roman" w:hAnsi="Helvetica" w:cs="Times New Roman"/>
          <w:color w:val="333333"/>
          <w:sz w:val="21"/>
          <w:szCs w:val="21"/>
        </w:rPr>
      </w:pPr>
      <w:ins w:id="77" w:author="Unknown">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14"/>
            <w:szCs w:val="14"/>
          </w:rPr>
          <w:t>        </w:t>
        </w:r>
        <w:proofErr w:type="gramStart"/>
        <w:r w:rsidRPr="00470295">
          <w:rPr>
            <w:rFonts w:ascii="Times New Roman" w:eastAsia="Times New Roman" w:hAnsi="Times New Roman" w:cs="Times New Roman"/>
            <w:color w:val="333333"/>
            <w:sz w:val="28"/>
            <w:szCs w:val="28"/>
          </w:rPr>
          <w:t>It</w:t>
        </w:r>
        <w:proofErr w:type="gramEnd"/>
        <w:r w:rsidRPr="00470295">
          <w:rPr>
            <w:rFonts w:ascii="Times New Roman" w:eastAsia="Times New Roman" w:hAnsi="Times New Roman" w:cs="Times New Roman"/>
            <w:color w:val="333333"/>
            <w:sz w:val="28"/>
            <w:szCs w:val="28"/>
          </w:rPr>
          <w:t xml:space="preserve"> prevents duplicate passwords from being visible in the password file. Even if two users choose the same password, those passwords will be assigned at different times. Hence, the "extended" passwords of the two users will differ. </w:t>
        </w:r>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jc w:val="both"/>
        <w:rPr>
          <w:ins w:id="78" w:author="Unknown"/>
          <w:rFonts w:ascii="Helvetica" w:eastAsia="Times New Roman" w:hAnsi="Helvetica" w:cs="Times New Roman"/>
          <w:color w:val="333333"/>
          <w:sz w:val="21"/>
          <w:szCs w:val="21"/>
        </w:rPr>
      </w:pPr>
      <w:ins w:id="79" w:author="Unknown">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ind w:hanging="360"/>
        <w:jc w:val="both"/>
        <w:rPr>
          <w:ins w:id="80" w:author="Unknown"/>
          <w:rFonts w:ascii="Helvetica" w:eastAsia="Times New Roman" w:hAnsi="Helvetica" w:cs="Times New Roman"/>
          <w:color w:val="333333"/>
          <w:sz w:val="21"/>
          <w:szCs w:val="21"/>
        </w:rPr>
      </w:pPr>
      <w:ins w:id="81" w:author="Unknown">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14"/>
            <w:szCs w:val="14"/>
          </w:rPr>
          <w:t>        </w:t>
        </w:r>
        <w:proofErr w:type="gramStart"/>
        <w:r w:rsidRPr="00470295">
          <w:rPr>
            <w:rFonts w:ascii="Times New Roman" w:eastAsia="Times New Roman" w:hAnsi="Times New Roman" w:cs="Times New Roman"/>
            <w:color w:val="333333"/>
            <w:sz w:val="28"/>
            <w:szCs w:val="28"/>
          </w:rPr>
          <w:t>It</w:t>
        </w:r>
        <w:proofErr w:type="gramEnd"/>
        <w:r w:rsidRPr="00470295">
          <w:rPr>
            <w:rFonts w:ascii="Times New Roman" w:eastAsia="Times New Roman" w:hAnsi="Times New Roman" w:cs="Times New Roman"/>
            <w:color w:val="333333"/>
            <w:sz w:val="28"/>
            <w:szCs w:val="28"/>
          </w:rPr>
          <w:t xml:space="preserve"> effectively increases the length of the password without requiring the user to remember two additional characters. </w:t>
        </w:r>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jc w:val="both"/>
        <w:rPr>
          <w:ins w:id="82" w:author="Unknown"/>
          <w:rFonts w:ascii="Helvetica" w:eastAsia="Times New Roman" w:hAnsi="Helvetica" w:cs="Times New Roman"/>
          <w:color w:val="333333"/>
          <w:sz w:val="21"/>
          <w:szCs w:val="21"/>
        </w:rPr>
      </w:pPr>
      <w:ins w:id="83" w:author="Unknown">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ind w:hanging="360"/>
        <w:jc w:val="both"/>
        <w:rPr>
          <w:ins w:id="84" w:author="Unknown"/>
          <w:rFonts w:ascii="Helvetica" w:eastAsia="Times New Roman" w:hAnsi="Helvetica" w:cs="Times New Roman"/>
          <w:color w:val="333333"/>
          <w:sz w:val="21"/>
          <w:szCs w:val="21"/>
        </w:rPr>
      </w:pPr>
      <w:ins w:id="85" w:author="Unknown">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14"/>
            <w:szCs w:val="14"/>
          </w:rPr>
          <w:t>        </w:t>
        </w:r>
        <w:proofErr w:type="gramStart"/>
        <w:r w:rsidRPr="00470295">
          <w:rPr>
            <w:rFonts w:ascii="Times New Roman" w:eastAsia="Times New Roman" w:hAnsi="Times New Roman" w:cs="Times New Roman"/>
            <w:color w:val="333333"/>
            <w:sz w:val="28"/>
            <w:szCs w:val="28"/>
          </w:rPr>
          <w:t>It</w:t>
        </w:r>
        <w:proofErr w:type="gramEnd"/>
        <w:r w:rsidRPr="00470295">
          <w:rPr>
            <w:rFonts w:ascii="Times New Roman" w:eastAsia="Times New Roman" w:hAnsi="Times New Roman" w:cs="Times New Roman"/>
            <w:color w:val="333333"/>
            <w:sz w:val="28"/>
            <w:szCs w:val="28"/>
          </w:rPr>
          <w:t xml:space="preserve"> prevents the use of a hardware implementation of DES, which would ease the difficulty of a brute-force guessing attack. </w:t>
        </w:r>
        <w:r w:rsidRPr="00470295">
          <w:rPr>
            <w:rFonts w:ascii="Symbol" w:eastAsia="Times New Roman" w:hAnsi="Symbol" w:cs="Times New Roman"/>
            <w:color w:val="333333"/>
            <w:sz w:val="28"/>
            <w:szCs w:val="28"/>
          </w:rPr>
          <w:t></w:t>
        </w:r>
      </w:ins>
    </w:p>
    <w:p w:rsidR="00470295" w:rsidRPr="00470295" w:rsidRDefault="00470295" w:rsidP="00470295">
      <w:pPr>
        <w:spacing w:after="150" w:line="315" w:lineRule="atLeast"/>
        <w:jc w:val="both"/>
        <w:rPr>
          <w:ins w:id="86" w:author="Unknown"/>
          <w:rFonts w:ascii="Times New Roman" w:eastAsia="Times New Roman" w:hAnsi="Times New Roman" w:cs="Times New Roman"/>
          <w:color w:val="333333"/>
          <w:sz w:val="24"/>
          <w:szCs w:val="24"/>
        </w:rPr>
      </w:pPr>
      <w:ins w:id="87"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jc w:val="both"/>
        <w:rPr>
          <w:ins w:id="88" w:author="Unknown"/>
          <w:rFonts w:ascii="Times New Roman" w:eastAsia="Times New Roman" w:hAnsi="Times New Roman" w:cs="Times New Roman"/>
          <w:color w:val="333333"/>
          <w:sz w:val="24"/>
          <w:szCs w:val="24"/>
        </w:rPr>
      </w:pPr>
      <w:ins w:id="89" w:author="Unknown">
        <w:r w:rsidRPr="00470295">
          <w:rPr>
            <w:rFonts w:ascii="Times New Roman" w:eastAsia="Times New Roman" w:hAnsi="Times New Roman" w:cs="Times New Roman"/>
            <w:color w:val="333333"/>
            <w:sz w:val="28"/>
            <w:szCs w:val="28"/>
          </w:rPr>
          <w:t xml:space="preserve">When a user attempts to log on to a UNIX system, the user provides an ID and a password. The operating system uses the ID to index into the password file and retrieve the plaintext salt and the encrypted password. The salt and user-supplied </w:t>
        </w:r>
        <w:proofErr w:type="gramStart"/>
        <w:r w:rsidRPr="00470295">
          <w:rPr>
            <w:rFonts w:ascii="Times New Roman" w:eastAsia="Times New Roman" w:hAnsi="Times New Roman" w:cs="Times New Roman"/>
            <w:color w:val="333333"/>
            <w:sz w:val="28"/>
            <w:szCs w:val="28"/>
          </w:rPr>
          <w:t>password are</w:t>
        </w:r>
        <w:proofErr w:type="gramEnd"/>
        <w:r w:rsidRPr="00470295">
          <w:rPr>
            <w:rFonts w:ascii="Times New Roman" w:eastAsia="Times New Roman" w:hAnsi="Times New Roman" w:cs="Times New Roman"/>
            <w:color w:val="333333"/>
            <w:sz w:val="28"/>
            <w:szCs w:val="28"/>
          </w:rPr>
          <w:t xml:space="preserve"> used as input to the encryption routine. If the result matches the stored value, the password is </w:t>
        </w:r>
        <w:proofErr w:type="spellStart"/>
        <w:r w:rsidRPr="00470295">
          <w:rPr>
            <w:rFonts w:ascii="Times New Roman" w:eastAsia="Times New Roman" w:hAnsi="Times New Roman" w:cs="Times New Roman"/>
            <w:color w:val="333333"/>
            <w:sz w:val="28"/>
            <w:szCs w:val="28"/>
          </w:rPr>
          <w:t>accepted.The</w:t>
        </w:r>
        <w:proofErr w:type="spellEnd"/>
        <w:r w:rsidRPr="00470295">
          <w:rPr>
            <w:rFonts w:ascii="Times New Roman" w:eastAsia="Times New Roman" w:hAnsi="Times New Roman" w:cs="Times New Roman"/>
            <w:color w:val="333333"/>
            <w:sz w:val="28"/>
            <w:szCs w:val="28"/>
          </w:rPr>
          <w:t xml:space="preserve"> encryption routine is designed to discourage guessing attacks. Software implementations of DES are slow compared to hardware versions, and the use of 25 iterations multiplies the time required by 25.</w:t>
        </w:r>
      </w:ins>
    </w:p>
    <w:p w:rsidR="00470295" w:rsidRPr="00470295" w:rsidRDefault="00470295" w:rsidP="00470295">
      <w:pPr>
        <w:spacing w:after="150" w:line="315" w:lineRule="atLeast"/>
        <w:jc w:val="both"/>
        <w:rPr>
          <w:ins w:id="90" w:author="Unknown"/>
          <w:rFonts w:ascii="Times New Roman" w:eastAsia="Times New Roman" w:hAnsi="Times New Roman" w:cs="Times New Roman"/>
          <w:color w:val="333333"/>
          <w:sz w:val="24"/>
          <w:szCs w:val="24"/>
        </w:rPr>
      </w:pPr>
      <w:ins w:id="91"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pacing w:after="150" w:line="315" w:lineRule="atLeast"/>
        <w:jc w:val="both"/>
        <w:rPr>
          <w:ins w:id="92" w:author="Unknown"/>
          <w:rFonts w:ascii="Times New Roman" w:eastAsia="Times New Roman" w:hAnsi="Times New Roman" w:cs="Times New Roman"/>
          <w:color w:val="333333"/>
          <w:sz w:val="24"/>
          <w:szCs w:val="24"/>
        </w:rPr>
      </w:pPr>
      <w:ins w:id="93" w:author="Unknown">
        <w:r w:rsidRPr="00470295">
          <w:rPr>
            <w:rFonts w:ascii="Times New Roman" w:eastAsia="Times New Roman" w:hAnsi="Times New Roman" w:cs="Times New Roman"/>
            <w:color w:val="333333"/>
            <w:sz w:val="28"/>
            <w:szCs w:val="28"/>
          </w:rPr>
          <w:lastRenderedPageBreak/>
          <w:t>Thus, there are two threats to the UNIX password scheme. First, a user can gain access on a machine using a guest account or by some other means and then run a password guessing program, called a password cracker, on that machine.</w:t>
        </w:r>
      </w:ins>
    </w:p>
    <w:p w:rsidR="00470295" w:rsidRPr="00470295" w:rsidRDefault="00470295" w:rsidP="00470295">
      <w:pPr>
        <w:spacing w:after="150" w:line="315" w:lineRule="atLeast"/>
        <w:jc w:val="both"/>
        <w:rPr>
          <w:ins w:id="94" w:author="Unknown"/>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4562475" cy="5876925"/>
            <wp:effectExtent l="19050" t="0" r="9525" b="0"/>
            <wp:docPr id="8" name="Picture 3" descr="http://img.brainkart.com/extra/SCikb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rainkart.com/extra/SCikb89.jpg"/>
                    <pic:cNvPicPr>
                      <a:picLocks noChangeAspect="1" noChangeArrowheads="1"/>
                    </pic:cNvPicPr>
                  </pic:nvPicPr>
                  <pic:blipFill>
                    <a:blip r:embed="rId26"/>
                    <a:srcRect/>
                    <a:stretch>
                      <a:fillRect/>
                    </a:stretch>
                  </pic:blipFill>
                  <pic:spPr bwMode="auto">
                    <a:xfrm>
                      <a:off x="0" y="0"/>
                      <a:ext cx="4562475" cy="5876925"/>
                    </a:xfrm>
                    <a:prstGeom prst="rect">
                      <a:avLst/>
                    </a:prstGeom>
                    <a:noFill/>
                    <a:ln w="9525">
                      <a:noFill/>
                      <a:miter lim="800000"/>
                      <a:headEnd/>
                      <a:tailEnd/>
                    </a:ln>
                  </pic:spPr>
                </pic:pic>
              </a:graphicData>
            </a:graphic>
          </wp:inline>
        </w:drawing>
      </w:r>
    </w:p>
    <w:p w:rsidR="00470295" w:rsidRPr="00470295" w:rsidRDefault="00470295" w:rsidP="00470295">
      <w:pPr>
        <w:spacing w:after="150" w:line="315" w:lineRule="atLeast"/>
        <w:ind w:left="-280"/>
        <w:jc w:val="both"/>
        <w:rPr>
          <w:ins w:id="95" w:author="Unknown"/>
          <w:rFonts w:ascii="Times New Roman" w:eastAsia="Times New Roman" w:hAnsi="Times New Roman" w:cs="Times New Roman"/>
          <w:color w:val="333333"/>
          <w:sz w:val="24"/>
          <w:szCs w:val="24"/>
        </w:rPr>
      </w:pPr>
      <w:ins w:id="96" w:author="Unknown">
        <w:r w:rsidRPr="00470295">
          <w:rPr>
            <w:rFonts w:ascii="Times New Roman" w:eastAsia="Times New Roman" w:hAnsi="Times New Roman" w:cs="Times New Roman"/>
            <w:color w:val="333333"/>
            <w:sz w:val="28"/>
            <w:szCs w:val="28"/>
          </w:rPr>
          <w:t> </w:t>
        </w:r>
      </w:ins>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b/>
          <w:bCs/>
          <w:color w:val="333333"/>
          <w:sz w:val="36"/>
          <w:szCs w:val="36"/>
        </w:rPr>
        <w:t>3. Access Control</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ind w:left="720"/>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xml:space="preserve">One way to thwart a password attack is to deny the opponent access to the password file. If the encrypted password portion of the file is accessible only </w:t>
      </w:r>
      <w:r w:rsidRPr="00470295">
        <w:rPr>
          <w:rFonts w:ascii="Times New Roman" w:eastAsia="Times New Roman" w:hAnsi="Times New Roman" w:cs="Times New Roman"/>
          <w:color w:val="333333"/>
          <w:sz w:val="28"/>
          <w:szCs w:val="28"/>
        </w:rPr>
        <w:lastRenderedPageBreak/>
        <w:t>by a privileged user, then the opponent cannot read it without already knowing the password of a privileged user.</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b/>
          <w:bCs/>
          <w:color w:val="333333"/>
          <w:sz w:val="28"/>
          <w:szCs w:val="28"/>
        </w:rPr>
        <w:t>Password Selection Strategies</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Four basic techniques are in use:</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Symbol" w:eastAsia="Times New Roman" w:hAnsi="Symbol" w:cs="Times New Roman"/>
          <w:color w:val="333333"/>
          <w:sz w:val="28"/>
          <w:szCs w:val="28"/>
        </w:rPr>
        <w:t></w:t>
      </w:r>
      <w:proofErr w:type="gramStart"/>
      <w:r w:rsidRPr="00470295">
        <w:rPr>
          <w:rFonts w:ascii="Times New Roman" w:eastAsia="Times New Roman" w:hAnsi="Times New Roman" w:cs="Times New Roman"/>
          <w:color w:val="333333"/>
          <w:sz w:val="28"/>
          <w:szCs w:val="28"/>
        </w:rPr>
        <w:t>  User</w:t>
      </w:r>
      <w:proofErr w:type="gramEnd"/>
      <w:r w:rsidRPr="00470295">
        <w:rPr>
          <w:rFonts w:ascii="Times New Roman" w:eastAsia="Times New Roman" w:hAnsi="Times New Roman" w:cs="Times New Roman"/>
          <w:color w:val="333333"/>
          <w:sz w:val="28"/>
          <w:szCs w:val="28"/>
        </w:rPr>
        <w:t xml:space="preserve"> education </w:t>
      </w:r>
      <w:r w:rsidRPr="00470295">
        <w:rPr>
          <w:rFonts w:ascii="Symbol" w:eastAsia="Times New Roman" w:hAnsi="Symbol" w:cs="Times New Roman"/>
          <w:color w:val="333333"/>
          <w:sz w:val="28"/>
          <w:szCs w:val="28"/>
        </w:rPr>
        <w:t></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Symbol" w:eastAsia="Times New Roman" w:hAnsi="Symbol" w:cs="Times New Roman"/>
          <w:color w:val="333333"/>
          <w:sz w:val="28"/>
          <w:szCs w:val="28"/>
          <w:vertAlign w:val="subscript"/>
        </w:rPr>
        <w:t></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Symbol" w:eastAsia="Times New Roman" w:hAnsi="Symbol" w:cs="Times New Roman"/>
          <w:color w:val="333333"/>
          <w:sz w:val="28"/>
          <w:szCs w:val="28"/>
        </w:rPr>
        <w:t></w:t>
      </w:r>
      <w:proofErr w:type="gramStart"/>
      <w:r w:rsidRPr="00470295">
        <w:rPr>
          <w:rFonts w:ascii="Times New Roman" w:eastAsia="Times New Roman" w:hAnsi="Times New Roman" w:cs="Times New Roman"/>
          <w:color w:val="333333"/>
          <w:sz w:val="28"/>
          <w:szCs w:val="28"/>
        </w:rPr>
        <w:t>  Computer</w:t>
      </w:r>
      <w:proofErr w:type="gramEnd"/>
      <w:r w:rsidRPr="00470295">
        <w:rPr>
          <w:rFonts w:ascii="Times New Roman" w:eastAsia="Times New Roman" w:hAnsi="Times New Roman" w:cs="Times New Roman"/>
          <w:color w:val="333333"/>
          <w:sz w:val="28"/>
          <w:szCs w:val="28"/>
        </w:rPr>
        <w:t>-generated passwords </w:t>
      </w:r>
      <w:r w:rsidRPr="00470295">
        <w:rPr>
          <w:rFonts w:ascii="Symbol" w:eastAsia="Times New Roman" w:hAnsi="Symbol" w:cs="Times New Roman"/>
          <w:color w:val="333333"/>
          <w:sz w:val="28"/>
          <w:szCs w:val="28"/>
        </w:rPr>
        <w:t></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Symbol" w:eastAsia="Times New Roman" w:hAnsi="Symbol" w:cs="Times New Roman"/>
          <w:color w:val="333333"/>
          <w:sz w:val="28"/>
          <w:szCs w:val="28"/>
          <w:vertAlign w:val="subscript"/>
        </w:rPr>
        <w:t></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28"/>
          <w:szCs w:val="28"/>
        </w:rPr>
        <w:t> Reactive password checking </w:t>
      </w:r>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Symbol" w:eastAsia="Times New Roman" w:hAnsi="Symbol" w:cs="Times New Roman"/>
          <w:color w:val="333333"/>
          <w:sz w:val="28"/>
          <w:szCs w:val="28"/>
        </w:rPr>
        <w:t></w:t>
      </w:r>
      <w:r w:rsidRPr="00470295">
        <w:rPr>
          <w:rFonts w:ascii="Times New Roman" w:eastAsia="Times New Roman" w:hAnsi="Times New Roman" w:cs="Times New Roman"/>
          <w:color w:val="333333"/>
          <w:sz w:val="28"/>
          <w:szCs w:val="28"/>
        </w:rPr>
        <w:t> Proactive password checking </w:t>
      </w:r>
      <w:r w:rsidRPr="00470295">
        <w:rPr>
          <w:rFonts w:ascii="Symbol" w:eastAsia="Times New Roman" w:hAnsi="Symbol" w:cs="Times New Roman"/>
          <w:color w:val="333333"/>
          <w:sz w:val="28"/>
          <w:szCs w:val="28"/>
        </w:rPr>
        <w:t></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Users can be told the importance of using hard-to-guess passwords and can be provided with guidelines for selecting strong passwords. This </w:t>
      </w:r>
      <w:r w:rsidRPr="00470295">
        <w:rPr>
          <w:rFonts w:ascii="Times New Roman" w:eastAsia="Times New Roman" w:hAnsi="Times New Roman" w:cs="Times New Roman"/>
          <w:b/>
          <w:bCs/>
          <w:color w:val="333333"/>
          <w:sz w:val="28"/>
          <w:szCs w:val="28"/>
        </w:rPr>
        <w:t>user education</w:t>
      </w:r>
      <w:r w:rsidRPr="00470295">
        <w:rPr>
          <w:rFonts w:ascii="Times New Roman" w:eastAsia="Times New Roman" w:hAnsi="Times New Roman" w:cs="Times New Roman"/>
          <w:color w:val="333333"/>
          <w:sz w:val="28"/>
          <w:szCs w:val="28"/>
        </w:rPr>
        <w:t> strategy is unlikely to succeed at most installations, particularly where there is a large user population or a lot of turnover. Many users will simply ignore the guidelines</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b/>
          <w:bCs/>
          <w:color w:val="333333"/>
          <w:sz w:val="28"/>
          <w:szCs w:val="28"/>
        </w:rPr>
        <w:t>Computer-generated passwords </w:t>
      </w:r>
      <w:r w:rsidRPr="00470295">
        <w:rPr>
          <w:rFonts w:ascii="Times New Roman" w:eastAsia="Times New Roman" w:hAnsi="Times New Roman" w:cs="Times New Roman"/>
          <w:color w:val="333333"/>
          <w:sz w:val="28"/>
          <w:szCs w:val="28"/>
        </w:rPr>
        <w:t>also have problems. If the passwords are quite random in</w:t>
      </w:r>
      <w:r w:rsidRPr="00470295">
        <w:rPr>
          <w:rFonts w:ascii="Times New Roman" w:eastAsia="Times New Roman" w:hAnsi="Times New Roman" w:cs="Times New Roman"/>
          <w:b/>
          <w:bCs/>
          <w:color w:val="333333"/>
          <w:sz w:val="28"/>
          <w:szCs w:val="28"/>
        </w:rPr>
        <w:t> </w:t>
      </w:r>
      <w:r w:rsidRPr="00470295">
        <w:rPr>
          <w:rFonts w:ascii="Times New Roman" w:eastAsia="Times New Roman" w:hAnsi="Times New Roman" w:cs="Times New Roman"/>
          <w:color w:val="333333"/>
          <w:sz w:val="28"/>
          <w:szCs w:val="28"/>
        </w:rPr>
        <w:t>nature, users will not be able to remember them. Even if the password is pronounceable, the user may have difficulty remembering it and so be tempted to write it down</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b/>
          <w:bCs/>
          <w:color w:val="333333"/>
          <w:sz w:val="28"/>
          <w:szCs w:val="28"/>
        </w:rPr>
        <w:t>A reactive password </w:t>
      </w:r>
      <w:r w:rsidRPr="00470295">
        <w:rPr>
          <w:rFonts w:ascii="Times New Roman" w:eastAsia="Times New Roman" w:hAnsi="Times New Roman" w:cs="Times New Roman"/>
          <w:color w:val="333333"/>
          <w:sz w:val="28"/>
          <w:szCs w:val="28"/>
        </w:rPr>
        <w:t>checking strategy is one in which the system periodically runs its own</w:t>
      </w:r>
      <w:r w:rsidRPr="00470295">
        <w:rPr>
          <w:rFonts w:ascii="Times New Roman" w:eastAsia="Times New Roman" w:hAnsi="Times New Roman" w:cs="Times New Roman"/>
          <w:b/>
          <w:bCs/>
          <w:color w:val="333333"/>
          <w:sz w:val="28"/>
          <w:szCs w:val="28"/>
        </w:rPr>
        <w:t> </w:t>
      </w:r>
      <w:r w:rsidRPr="00470295">
        <w:rPr>
          <w:rFonts w:ascii="Times New Roman" w:eastAsia="Times New Roman" w:hAnsi="Times New Roman" w:cs="Times New Roman"/>
          <w:color w:val="333333"/>
          <w:sz w:val="28"/>
          <w:szCs w:val="28"/>
        </w:rPr>
        <w:t>password cracker to find guessable passwords.</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 </w:t>
      </w:r>
    </w:p>
    <w:p w:rsidR="00470295" w:rsidRPr="00470295" w:rsidRDefault="00470295" w:rsidP="00470295">
      <w:pPr>
        <w:shd w:val="clear" w:color="auto" w:fill="FFFFFF"/>
        <w:spacing w:after="150" w:line="315" w:lineRule="atLeast"/>
        <w:jc w:val="both"/>
        <w:rPr>
          <w:rFonts w:ascii="Helvetica" w:eastAsia="Times New Roman" w:hAnsi="Helvetica" w:cs="Times New Roman"/>
          <w:color w:val="333333"/>
          <w:sz w:val="21"/>
          <w:szCs w:val="21"/>
        </w:rPr>
      </w:pPr>
      <w:r w:rsidRPr="00470295">
        <w:rPr>
          <w:rFonts w:ascii="Times New Roman" w:eastAsia="Times New Roman" w:hAnsi="Times New Roman" w:cs="Times New Roman"/>
          <w:color w:val="333333"/>
          <w:sz w:val="28"/>
          <w:szCs w:val="28"/>
        </w:rPr>
        <w:t>The most promising approach to improved password security is a </w:t>
      </w:r>
      <w:r w:rsidRPr="00470295">
        <w:rPr>
          <w:rFonts w:ascii="Times New Roman" w:eastAsia="Times New Roman" w:hAnsi="Times New Roman" w:cs="Times New Roman"/>
          <w:b/>
          <w:bCs/>
          <w:color w:val="333333"/>
          <w:sz w:val="28"/>
          <w:szCs w:val="28"/>
        </w:rPr>
        <w:t>proactive password checker</w:t>
      </w:r>
      <w:r w:rsidRPr="00470295">
        <w:rPr>
          <w:rFonts w:ascii="Times New Roman" w:eastAsia="Times New Roman" w:hAnsi="Times New Roman" w:cs="Times New Roman"/>
          <w:color w:val="333333"/>
          <w:sz w:val="28"/>
          <w:szCs w:val="28"/>
        </w:rPr>
        <w:t xml:space="preserve">. In this scheme, a user is allowed to select his or </w:t>
      </w:r>
      <w:proofErr w:type="gramStart"/>
      <w:r w:rsidRPr="00470295">
        <w:rPr>
          <w:rFonts w:ascii="Times New Roman" w:eastAsia="Times New Roman" w:hAnsi="Times New Roman" w:cs="Times New Roman"/>
          <w:color w:val="333333"/>
          <w:sz w:val="28"/>
          <w:szCs w:val="28"/>
        </w:rPr>
        <w:t>her own</w:t>
      </w:r>
      <w:proofErr w:type="gramEnd"/>
      <w:r w:rsidRPr="00470295">
        <w:rPr>
          <w:rFonts w:ascii="Times New Roman" w:eastAsia="Times New Roman" w:hAnsi="Times New Roman" w:cs="Times New Roman"/>
          <w:color w:val="333333"/>
          <w:sz w:val="28"/>
          <w:szCs w:val="28"/>
        </w:rPr>
        <w:t xml:space="preserve"> password. However, at the time of selection, the system checks to see if the password is allowable and, if not, rejects it. Such checkers are based on the philosophy that, with sufficient guidance from the system, users can select </w:t>
      </w:r>
      <w:r w:rsidRPr="00470295">
        <w:rPr>
          <w:rFonts w:ascii="Times New Roman" w:eastAsia="Times New Roman" w:hAnsi="Times New Roman" w:cs="Times New Roman"/>
          <w:color w:val="333333"/>
          <w:sz w:val="28"/>
          <w:szCs w:val="28"/>
        </w:rPr>
        <w:lastRenderedPageBreak/>
        <w:t>memorable passwords from a fairly large password space that are not likely to be guessed in a dictionary attack.</w:t>
      </w:r>
    </w:p>
    <w:p w:rsidR="00470295" w:rsidRDefault="00470295" w:rsidP="00470295">
      <w:pPr>
        <w:pStyle w:val="Heading2"/>
        <w:shd w:val="clear" w:color="auto" w:fill="FFFFFF"/>
        <w:rPr>
          <w:rFonts w:ascii="Arial" w:hAnsi="Arial" w:cs="Arial"/>
          <w:b w:val="0"/>
          <w:bCs w:val="0"/>
          <w:color w:val="1D252C"/>
        </w:rPr>
      </w:pPr>
      <w:r>
        <w:rPr>
          <w:rFonts w:ascii="Arial" w:hAnsi="Arial" w:cs="Arial"/>
          <w:b w:val="0"/>
          <w:bCs w:val="0"/>
          <w:color w:val="1D252C"/>
        </w:rPr>
        <w:t>What is Common Criteria?</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Common Criteria (CC) is an international set of specifications and guidelines designed to evaluate information security products and systems. Common Criteria, officially known as the Common Criteria for Information Technology Security Evaluation, was developed to certify that products and systems meet a pre-defined security standard for government deployments. Security products that have undergone successful testing and evaluation are awarded Common Criteria certification.</w:t>
      </w:r>
    </w:p>
    <w:p w:rsidR="00470295" w:rsidRDefault="00470295" w:rsidP="00470295">
      <w:pPr>
        <w:pStyle w:val="Heading4"/>
        <w:shd w:val="clear" w:color="auto" w:fill="FFFFFF"/>
        <w:spacing w:before="0" w:after="300"/>
        <w:rPr>
          <w:rFonts w:ascii="Arial" w:hAnsi="Arial" w:cs="Arial"/>
          <w:color w:val="1D252C"/>
        </w:rPr>
      </w:pPr>
      <w:r>
        <w:rPr>
          <w:rFonts w:ascii="Arial" w:hAnsi="Arial" w:cs="Arial"/>
          <w:color w:val="1D252C"/>
        </w:rPr>
        <w:t>A Brief History of Common Criteria</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The standard was developed by the governments of the U.S., Canada, Germany, France, the UK and the Netherlands in 1994. Common Criteria is the result of combining the CTCPEC (Canada), the TCSEC (U.S.), and the ITSEC (European) standards. The unification of security evaluation criteria would help to avoid the re-evaluation of products and systems addressing international markets.</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When reviewing Common Criteria documentation or certifications, there are several key concepts to consider.</w:t>
      </w:r>
    </w:p>
    <w:p w:rsidR="00470295" w:rsidRDefault="00470295" w:rsidP="00470295">
      <w:pPr>
        <w:pStyle w:val="NormalWeb"/>
        <w:shd w:val="clear" w:color="auto" w:fill="F5F6F6"/>
        <w:spacing w:before="0" w:beforeAutospacing="0" w:after="225" w:afterAutospacing="0"/>
        <w:jc w:val="center"/>
        <w:outlineLvl w:val="2"/>
        <w:rPr>
          <w:rFonts w:ascii="Arial" w:hAnsi="Arial" w:cs="Arial"/>
          <w:b/>
          <w:bCs/>
          <w:color w:val="1D252C"/>
          <w:sz w:val="36"/>
          <w:szCs w:val="36"/>
        </w:rPr>
      </w:pPr>
      <w:r>
        <w:rPr>
          <w:rFonts w:ascii="Arial" w:hAnsi="Arial" w:cs="Arial"/>
          <w:b/>
          <w:bCs/>
          <w:color w:val="1D252C"/>
          <w:sz w:val="36"/>
          <w:szCs w:val="36"/>
        </w:rPr>
        <w:t>Get a Common Criteria Certified NGFW</w:t>
      </w:r>
    </w:p>
    <w:p w:rsidR="00470295" w:rsidRDefault="00470295" w:rsidP="00470295">
      <w:pPr>
        <w:shd w:val="clear" w:color="auto" w:fill="F5F6F6"/>
        <w:jc w:val="center"/>
        <w:rPr>
          <w:rFonts w:ascii="Arial" w:hAnsi="Arial" w:cs="Arial"/>
          <w:color w:val="1D252C"/>
          <w:sz w:val="24"/>
          <w:szCs w:val="24"/>
        </w:rPr>
      </w:pPr>
      <w:hyperlink r:id="rId27" w:history="1">
        <w:r>
          <w:rPr>
            <w:rStyle w:val="Hyperlink"/>
            <w:rFonts w:ascii="Arial" w:hAnsi="Arial" w:cs="Arial"/>
            <w:b/>
            <w:bCs/>
            <w:color w:val="FFFFFF"/>
            <w:sz w:val="26"/>
            <w:szCs w:val="26"/>
            <w:bdr w:val="single" w:sz="6" w:space="0" w:color="007565" w:frame="1"/>
            <w:shd w:val="clear" w:color="auto" w:fill="007565"/>
          </w:rPr>
          <w:t>Learn How</w:t>
        </w:r>
      </w:hyperlink>
    </w:p>
    <w:p w:rsidR="00470295" w:rsidRDefault="00470295" w:rsidP="00470295">
      <w:pPr>
        <w:pStyle w:val="Heading2"/>
        <w:shd w:val="clear" w:color="auto" w:fill="FFFFFF"/>
        <w:rPr>
          <w:rFonts w:ascii="Arial" w:hAnsi="Arial" w:cs="Arial"/>
          <w:b w:val="0"/>
          <w:bCs w:val="0"/>
          <w:color w:val="1D252C"/>
        </w:rPr>
      </w:pPr>
      <w:r>
        <w:rPr>
          <w:rFonts w:ascii="Arial" w:hAnsi="Arial" w:cs="Arial"/>
          <w:b w:val="0"/>
          <w:bCs w:val="0"/>
          <w:color w:val="1D252C"/>
        </w:rPr>
        <w:t>Common Criteria Key Concepts</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Style w:val="Strong"/>
          <w:rFonts w:ascii="Arial" w:eastAsiaTheme="majorEastAsia" w:hAnsi="Arial" w:cs="Arial"/>
          <w:color w:val="1D252C"/>
        </w:rPr>
        <w:t>Target of Evaluation</w:t>
      </w:r>
      <w:r>
        <w:rPr>
          <w:rFonts w:ascii="Arial" w:hAnsi="Arial" w:cs="Arial"/>
          <w:color w:val="1D252C"/>
        </w:rPr>
        <w:t> – The device or system to be reviewed for CC certification.</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Style w:val="Strong"/>
          <w:rFonts w:ascii="Arial" w:eastAsiaTheme="majorEastAsia" w:hAnsi="Arial" w:cs="Arial"/>
          <w:color w:val="1D252C"/>
        </w:rPr>
        <w:t>Protection Profile (PP)</w:t>
      </w:r>
      <w:r>
        <w:rPr>
          <w:rFonts w:ascii="Arial" w:hAnsi="Arial" w:cs="Arial"/>
          <w:color w:val="1D252C"/>
        </w:rPr>
        <w:t> – Template used to define a standard set of security requirements for a particular class of related products. A protection profile serves as a reusable template of security requirements. Depending on the Target of Evaluation, multiple profiles may be used at once.</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Style w:val="Strong"/>
          <w:rFonts w:ascii="Arial" w:eastAsiaTheme="majorEastAsia" w:hAnsi="Arial" w:cs="Arial"/>
          <w:color w:val="1D252C"/>
        </w:rPr>
        <w:t>Security Target (ST)</w:t>
      </w:r>
      <w:r>
        <w:rPr>
          <w:rFonts w:ascii="Arial" w:hAnsi="Arial" w:cs="Arial"/>
          <w:color w:val="1D252C"/>
        </w:rPr>
        <w:t> – Explicitly stated set of requirements specific to the capabilities of the product under evaluation.</w:t>
      </w:r>
    </w:p>
    <w:p w:rsidR="00470295" w:rsidRDefault="00470295" w:rsidP="00470295">
      <w:pPr>
        <w:pStyle w:val="NormalWeb"/>
        <w:shd w:val="clear" w:color="auto" w:fill="FFFFFF"/>
        <w:spacing w:before="0" w:beforeAutospacing="0" w:after="225" w:afterAutospacing="0"/>
        <w:rPr>
          <w:rFonts w:ascii="Arial" w:hAnsi="Arial" w:cs="Arial"/>
          <w:color w:val="1D252C"/>
        </w:rPr>
      </w:pPr>
      <w:proofErr w:type="gramStart"/>
      <w:r>
        <w:rPr>
          <w:rStyle w:val="Strong"/>
          <w:rFonts w:ascii="Arial" w:eastAsiaTheme="majorEastAsia" w:hAnsi="Arial" w:cs="Arial"/>
          <w:color w:val="1D252C"/>
        </w:rPr>
        <w:t>Security Functional Requirements (SFRs)</w:t>
      </w:r>
      <w:r>
        <w:rPr>
          <w:rFonts w:ascii="Arial" w:hAnsi="Arial" w:cs="Arial"/>
          <w:color w:val="1D252C"/>
        </w:rPr>
        <w:t> – Security requirements that refer to unique security functions provided by a product.</w:t>
      </w:r>
      <w:proofErr w:type="gramEnd"/>
    </w:p>
    <w:p w:rsidR="00470295" w:rsidRDefault="00470295" w:rsidP="00470295">
      <w:pPr>
        <w:pStyle w:val="NormalWeb"/>
        <w:shd w:val="clear" w:color="auto" w:fill="FFFFFF"/>
        <w:spacing w:before="0" w:beforeAutospacing="0" w:after="225" w:afterAutospacing="0"/>
        <w:rPr>
          <w:rFonts w:ascii="Arial" w:hAnsi="Arial" w:cs="Arial"/>
          <w:color w:val="1D252C"/>
        </w:rPr>
      </w:pPr>
      <w:r>
        <w:rPr>
          <w:rStyle w:val="Strong"/>
          <w:rFonts w:ascii="Arial" w:eastAsiaTheme="majorEastAsia" w:hAnsi="Arial" w:cs="Arial"/>
          <w:color w:val="1D252C"/>
        </w:rPr>
        <w:t>Evaluation Assurance Levels (EAL)</w:t>
      </w:r>
      <w:r>
        <w:rPr>
          <w:rFonts w:ascii="Arial" w:hAnsi="Arial" w:cs="Arial"/>
          <w:color w:val="1D252C"/>
        </w:rPr>
        <w:t> – Used to define the way the product is tested and how thoroughly. These levels are scaled from 1 to 7, with 7 being the highest level and 1 the lowest. A higher number does not necessarily mean that the product went through more rigorous testing.</w:t>
      </w:r>
    </w:p>
    <w:p w:rsidR="00470295" w:rsidRDefault="00470295" w:rsidP="00470295">
      <w:pPr>
        <w:pStyle w:val="Heading2"/>
        <w:shd w:val="clear" w:color="auto" w:fill="FFFFFF"/>
        <w:rPr>
          <w:rFonts w:ascii="Arial" w:hAnsi="Arial" w:cs="Arial"/>
          <w:b w:val="0"/>
          <w:bCs w:val="0"/>
          <w:color w:val="1D252C"/>
        </w:rPr>
      </w:pPr>
      <w:r>
        <w:rPr>
          <w:rFonts w:ascii="Arial" w:hAnsi="Arial" w:cs="Arial"/>
          <w:b w:val="0"/>
          <w:bCs w:val="0"/>
          <w:color w:val="1D252C"/>
        </w:rPr>
        <w:lastRenderedPageBreak/>
        <w:t>How Are Products Tested?</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If a vendor has a product that they would like to be evaluated under the Common Criteria standards, they must complete a Security Target (ST) description. This will include an overview of the product's security features and an evaluation of any potential security risks. The vendor will also need to complete a self-assessment that details how the product complies with the relevant Evaluation Assurance Level and Protection Profile the vendor wants their product to be tested against.</w:t>
      </w:r>
    </w:p>
    <w:p w:rsidR="00470295" w:rsidRDefault="00470295" w:rsidP="00470295">
      <w:pPr>
        <w:pStyle w:val="NormalWeb"/>
        <w:shd w:val="clear" w:color="auto" w:fill="FFFFFF"/>
        <w:spacing w:before="0" w:beforeAutospacing="0" w:after="225" w:afterAutospacing="0"/>
        <w:rPr>
          <w:rFonts w:ascii="Arial" w:hAnsi="Arial" w:cs="Arial"/>
          <w:color w:val="1D252C"/>
        </w:rPr>
      </w:pPr>
      <w:r>
        <w:rPr>
          <w:rFonts w:ascii="Arial" w:hAnsi="Arial" w:cs="Arial"/>
          <w:color w:val="1D252C"/>
        </w:rPr>
        <w:t>Tests are usually carried out under laboratory conditions to validate the product's security features and to evaluate how well the product meets the requirements defined in the Protection Profile. If the results are successful, the product will usually be awarded CC certification. The objective of CC certification is to assure customers that they can trust the products they are investing in to support the vendor's claims and most importantly, offer the best protection for their network environment</w:t>
      </w:r>
    </w:p>
    <w:p w:rsidR="00C81EA4" w:rsidRPr="007E3DA0" w:rsidRDefault="00C81EA4" w:rsidP="00C81EA4">
      <w:pPr>
        <w:pStyle w:val="NormalWeb"/>
        <w:shd w:val="clear" w:color="auto" w:fill="FFFFFF"/>
        <w:spacing w:before="0" w:beforeAutospacing="0" w:after="150" w:afterAutospacing="0"/>
        <w:textAlignment w:val="baseline"/>
        <w:rPr>
          <w:rFonts w:ascii="Arial Unicode MS" w:eastAsia="Arial Unicode MS" w:hAnsi="Arial Unicode MS" w:cs="Arial Unicode MS"/>
          <w:b/>
          <w:spacing w:val="-2"/>
        </w:rPr>
      </w:pPr>
    </w:p>
    <w:sectPr w:rsidR="00C81EA4" w:rsidRPr="007E3DA0" w:rsidSect="00432A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E29"/>
    <w:multiLevelType w:val="multilevel"/>
    <w:tmpl w:val="07D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3745A"/>
    <w:multiLevelType w:val="multilevel"/>
    <w:tmpl w:val="FFB6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63D1B"/>
    <w:multiLevelType w:val="multilevel"/>
    <w:tmpl w:val="CD9E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83DBD"/>
    <w:multiLevelType w:val="multilevel"/>
    <w:tmpl w:val="8B8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12645"/>
    <w:multiLevelType w:val="multilevel"/>
    <w:tmpl w:val="9B38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596D5E"/>
    <w:multiLevelType w:val="multilevel"/>
    <w:tmpl w:val="1AF6B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36740C0"/>
    <w:multiLevelType w:val="multilevel"/>
    <w:tmpl w:val="4EA0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84150D"/>
    <w:multiLevelType w:val="multilevel"/>
    <w:tmpl w:val="9D0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193BAE"/>
    <w:multiLevelType w:val="multilevel"/>
    <w:tmpl w:val="928A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25604B"/>
    <w:multiLevelType w:val="multilevel"/>
    <w:tmpl w:val="EFFC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EB2EA9"/>
    <w:multiLevelType w:val="multilevel"/>
    <w:tmpl w:val="71B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1C08A5"/>
    <w:multiLevelType w:val="multilevel"/>
    <w:tmpl w:val="CA0C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3E1ED6"/>
    <w:multiLevelType w:val="multilevel"/>
    <w:tmpl w:val="7936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B15D54"/>
    <w:multiLevelType w:val="multilevel"/>
    <w:tmpl w:val="43B6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3"/>
  </w:num>
  <w:num w:numId="4">
    <w:abstractNumId w:val="2"/>
  </w:num>
  <w:num w:numId="5">
    <w:abstractNumId w:val="9"/>
  </w:num>
  <w:num w:numId="6">
    <w:abstractNumId w:val="8"/>
  </w:num>
  <w:num w:numId="7">
    <w:abstractNumId w:val="4"/>
  </w:num>
  <w:num w:numId="8">
    <w:abstractNumId w:val="10"/>
  </w:num>
  <w:num w:numId="9">
    <w:abstractNumId w:val="1"/>
  </w:num>
  <w:num w:numId="10">
    <w:abstractNumId w:val="7"/>
  </w:num>
  <w:num w:numId="11">
    <w:abstractNumId w:val="5"/>
  </w:num>
  <w:num w:numId="12">
    <w:abstractNumId w:val="11"/>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569"/>
    <w:rsid w:val="001062DE"/>
    <w:rsid w:val="001D043F"/>
    <w:rsid w:val="00252829"/>
    <w:rsid w:val="002A77F5"/>
    <w:rsid w:val="003045C8"/>
    <w:rsid w:val="00410E86"/>
    <w:rsid w:val="0041700B"/>
    <w:rsid w:val="00432A63"/>
    <w:rsid w:val="00470295"/>
    <w:rsid w:val="005202CB"/>
    <w:rsid w:val="005B17E5"/>
    <w:rsid w:val="007E3DA0"/>
    <w:rsid w:val="00800B82"/>
    <w:rsid w:val="00AE2BA6"/>
    <w:rsid w:val="00B11BB3"/>
    <w:rsid w:val="00BC2562"/>
    <w:rsid w:val="00BD0569"/>
    <w:rsid w:val="00C81EA4"/>
    <w:rsid w:val="00CD580D"/>
    <w:rsid w:val="00D11842"/>
    <w:rsid w:val="00D626E2"/>
    <w:rsid w:val="00D75341"/>
    <w:rsid w:val="00D856C1"/>
    <w:rsid w:val="00DD3FBE"/>
    <w:rsid w:val="00E275E7"/>
    <w:rsid w:val="00E663AD"/>
    <w:rsid w:val="00F80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A63"/>
  </w:style>
  <w:style w:type="paragraph" w:styleId="Heading1">
    <w:name w:val="heading 1"/>
    <w:basedOn w:val="Normal"/>
    <w:link w:val="Heading1Char"/>
    <w:uiPriority w:val="9"/>
    <w:qFormat/>
    <w:rsid w:val="002A7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3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6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63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0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569"/>
    <w:rPr>
      <w:b/>
      <w:bCs/>
    </w:rPr>
  </w:style>
  <w:style w:type="paragraph" w:styleId="BalloonText">
    <w:name w:val="Balloon Text"/>
    <w:basedOn w:val="Normal"/>
    <w:link w:val="BalloonTextChar"/>
    <w:uiPriority w:val="99"/>
    <w:semiHidden/>
    <w:unhideWhenUsed/>
    <w:rsid w:val="00B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569"/>
    <w:rPr>
      <w:rFonts w:ascii="Tahoma" w:hAnsi="Tahoma" w:cs="Tahoma"/>
      <w:sz w:val="16"/>
      <w:szCs w:val="16"/>
    </w:rPr>
  </w:style>
  <w:style w:type="character" w:customStyle="1" w:styleId="Heading1Char">
    <w:name w:val="Heading 1 Char"/>
    <w:basedOn w:val="DefaultParagraphFont"/>
    <w:link w:val="Heading1"/>
    <w:uiPriority w:val="9"/>
    <w:rsid w:val="002A77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63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63A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66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3AD"/>
    <w:rPr>
      <w:rFonts w:ascii="Courier New" w:eastAsia="Times New Roman" w:hAnsi="Courier New" w:cs="Courier New"/>
      <w:sz w:val="20"/>
      <w:szCs w:val="20"/>
    </w:rPr>
  </w:style>
  <w:style w:type="paragraph" w:customStyle="1" w:styleId="wp-caption-text">
    <w:name w:val="wp-caption-text"/>
    <w:basedOn w:val="Normal"/>
    <w:rsid w:val="00E663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663A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1062DE"/>
    <w:rPr>
      <w:color w:val="0000FF"/>
      <w:u w:val="single"/>
    </w:rPr>
  </w:style>
  <w:style w:type="paragraph" w:styleId="ListParagraph">
    <w:name w:val="List Paragraph"/>
    <w:basedOn w:val="Normal"/>
    <w:uiPriority w:val="34"/>
    <w:qFormat/>
    <w:rsid w:val="00470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5047">
      <w:bodyDiv w:val="1"/>
      <w:marLeft w:val="0"/>
      <w:marRight w:val="0"/>
      <w:marTop w:val="0"/>
      <w:marBottom w:val="0"/>
      <w:divBdr>
        <w:top w:val="none" w:sz="0" w:space="0" w:color="auto"/>
        <w:left w:val="none" w:sz="0" w:space="0" w:color="auto"/>
        <w:bottom w:val="none" w:sz="0" w:space="0" w:color="auto"/>
        <w:right w:val="none" w:sz="0" w:space="0" w:color="auto"/>
      </w:divBdr>
    </w:div>
    <w:div w:id="194543426">
      <w:bodyDiv w:val="1"/>
      <w:marLeft w:val="0"/>
      <w:marRight w:val="0"/>
      <w:marTop w:val="0"/>
      <w:marBottom w:val="0"/>
      <w:divBdr>
        <w:top w:val="none" w:sz="0" w:space="0" w:color="auto"/>
        <w:left w:val="none" w:sz="0" w:space="0" w:color="auto"/>
        <w:bottom w:val="none" w:sz="0" w:space="0" w:color="auto"/>
        <w:right w:val="none" w:sz="0" w:space="0" w:color="auto"/>
      </w:divBdr>
    </w:div>
    <w:div w:id="389810405">
      <w:bodyDiv w:val="1"/>
      <w:marLeft w:val="0"/>
      <w:marRight w:val="0"/>
      <w:marTop w:val="0"/>
      <w:marBottom w:val="0"/>
      <w:divBdr>
        <w:top w:val="none" w:sz="0" w:space="0" w:color="auto"/>
        <w:left w:val="none" w:sz="0" w:space="0" w:color="auto"/>
        <w:bottom w:val="none" w:sz="0" w:space="0" w:color="auto"/>
        <w:right w:val="none" w:sz="0" w:space="0" w:color="auto"/>
      </w:divBdr>
    </w:div>
    <w:div w:id="432019106">
      <w:bodyDiv w:val="1"/>
      <w:marLeft w:val="0"/>
      <w:marRight w:val="0"/>
      <w:marTop w:val="0"/>
      <w:marBottom w:val="0"/>
      <w:divBdr>
        <w:top w:val="none" w:sz="0" w:space="0" w:color="auto"/>
        <w:left w:val="none" w:sz="0" w:space="0" w:color="auto"/>
        <w:bottom w:val="none" w:sz="0" w:space="0" w:color="auto"/>
        <w:right w:val="none" w:sz="0" w:space="0" w:color="auto"/>
      </w:divBdr>
    </w:div>
    <w:div w:id="556358954">
      <w:bodyDiv w:val="1"/>
      <w:marLeft w:val="0"/>
      <w:marRight w:val="0"/>
      <w:marTop w:val="0"/>
      <w:marBottom w:val="0"/>
      <w:divBdr>
        <w:top w:val="none" w:sz="0" w:space="0" w:color="auto"/>
        <w:left w:val="none" w:sz="0" w:space="0" w:color="auto"/>
        <w:bottom w:val="none" w:sz="0" w:space="0" w:color="auto"/>
        <w:right w:val="none" w:sz="0" w:space="0" w:color="auto"/>
      </w:divBdr>
      <w:divsChild>
        <w:div w:id="1251308613">
          <w:marLeft w:val="0"/>
          <w:marRight w:val="0"/>
          <w:marTop w:val="0"/>
          <w:marBottom w:val="0"/>
          <w:divBdr>
            <w:top w:val="none" w:sz="0" w:space="0" w:color="auto"/>
            <w:left w:val="none" w:sz="0" w:space="0" w:color="auto"/>
            <w:bottom w:val="none" w:sz="0" w:space="0" w:color="auto"/>
            <w:right w:val="none" w:sz="0" w:space="0" w:color="auto"/>
          </w:divBdr>
        </w:div>
      </w:divsChild>
    </w:div>
    <w:div w:id="949583013">
      <w:bodyDiv w:val="1"/>
      <w:marLeft w:val="0"/>
      <w:marRight w:val="0"/>
      <w:marTop w:val="0"/>
      <w:marBottom w:val="0"/>
      <w:divBdr>
        <w:top w:val="none" w:sz="0" w:space="0" w:color="auto"/>
        <w:left w:val="none" w:sz="0" w:space="0" w:color="auto"/>
        <w:bottom w:val="none" w:sz="0" w:space="0" w:color="auto"/>
        <w:right w:val="none" w:sz="0" w:space="0" w:color="auto"/>
      </w:divBdr>
    </w:div>
    <w:div w:id="1229730831">
      <w:bodyDiv w:val="1"/>
      <w:marLeft w:val="0"/>
      <w:marRight w:val="0"/>
      <w:marTop w:val="0"/>
      <w:marBottom w:val="0"/>
      <w:divBdr>
        <w:top w:val="none" w:sz="0" w:space="0" w:color="auto"/>
        <w:left w:val="none" w:sz="0" w:space="0" w:color="auto"/>
        <w:bottom w:val="none" w:sz="0" w:space="0" w:color="auto"/>
        <w:right w:val="none" w:sz="0" w:space="0" w:color="auto"/>
      </w:divBdr>
    </w:div>
    <w:div w:id="1398824131">
      <w:bodyDiv w:val="1"/>
      <w:marLeft w:val="0"/>
      <w:marRight w:val="0"/>
      <w:marTop w:val="0"/>
      <w:marBottom w:val="0"/>
      <w:divBdr>
        <w:top w:val="none" w:sz="0" w:space="0" w:color="auto"/>
        <w:left w:val="none" w:sz="0" w:space="0" w:color="auto"/>
        <w:bottom w:val="none" w:sz="0" w:space="0" w:color="auto"/>
        <w:right w:val="none" w:sz="0" w:space="0" w:color="auto"/>
      </w:divBdr>
    </w:div>
    <w:div w:id="1945838415">
      <w:bodyDiv w:val="1"/>
      <w:marLeft w:val="0"/>
      <w:marRight w:val="0"/>
      <w:marTop w:val="0"/>
      <w:marBottom w:val="0"/>
      <w:divBdr>
        <w:top w:val="none" w:sz="0" w:space="0" w:color="auto"/>
        <w:left w:val="none" w:sz="0" w:space="0" w:color="auto"/>
        <w:bottom w:val="none" w:sz="0" w:space="0" w:color="auto"/>
        <w:right w:val="none" w:sz="0" w:space="0" w:color="auto"/>
      </w:divBdr>
    </w:div>
    <w:div w:id="1959794829">
      <w:bodyDiv w:val="1"/>
      <w:marLeft w:val="0"/>
      <w:marRight w:val="0"/>
      <w:marTop w:val="0"/>
      <w:marBottom w:val="0"/>
      <w:divBdr>
        <w:top w:val="none" w:sz="0" w:space="0" w:color="auto"/>
        <w:left w:val="none" w:sz="0" w:space="0" w:color="auto"/>
        <w:bottom w:val="none" w:sz="0" w:space="0" w:color="auto"/>
        <w:right w:val="none" w:sz="0" w:space="0" w:color="auto"/>
      </w:divBdr>
    </w:div>
    <w:div w:id="1978602233">
      <w:bodyDiv w:val="1"/>
      <w:marLeft w:val="0"/>
      <w:marRight w:val="0"/>
      <w:marTop w:val="0"/>
      <w:marBottom w:val="0"/>
      <w:divBdr>
        <w:top w:val="none" w:sz="0" w:space="0" w:color="auto"/>
        <w:left w:val="none" w:sz="0" w:space="0" w:color="auto"/>
        <w:bottom w:val="none" w:sz="0" w:space="0" w:color="auto"/>
        <w:right w:val="none" w:sz="0" w:space="0" w:color="auto"/>
      </w:divBdr>
      <w:divsChild>
        <w:div w:id="1491213717">
          <w:marLeft w:val="0"/>
          <w:marRight w:val="0"/>
          <w:marTop w:val="0"/>
          <w:marBottom w:val="0"/>
          <w:divBdr>
            <w:top w:val="none" w:sz="0" w:space="0" w:color="auto"/>
            <w:left w:val="none" w:sz="0" w:space="0" w:color="auto"/>
            <w:bottom w:val="none" w:sz="0" w:space="0" w:color="auto"/>
            <w:right w:val="none" w:sz="0" w:space="0" w:color="auto"/>
          </w:divBdr>
          <w:divsChild>
            <w:div w:id="911306431">
              <w:marLeft w:val="0"/>
              <w:marRight w:val="0"/>
              <w:marTop w:val="0"/>
              <w:marBottom w:val="0"/>
              <w:divBdr>
                <w:top w:val="none" w:sz="0" w:space="0" w:color="auto"/>
                <w:left w:val="none" w:sz="0" w:space="0" w:color="auto"/>
                <w:bottom w:val="none" w:sz="0" w:space="0" w:color="auto"/>
                <w:right w:val="none" w:sz="0" w:space="0" w:color="auto"/>
              </w:divBdr>
            </w:div>
            <w:div w:id="13613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5398">
      <w:bodyDiv w:val="1"/>
      <w:marLeft w:val="0"/>
      <w:marRight w:val="0"/>
      <w:marTop w:val="0"/>
      <w:marBottom w:val="0"/>
      <w:divBdr>
        <w:top w:val="none" w:sz="0" w:space="0" w:color="auto"/>
        <w:left w:val="none" w:sz="0" w:space="0" w:color="auto"/>
        <w:bottom w:val="none" w:sz="0" w:space="0" w:color="auto"/>
        <w:right w:val="none" w:sz="0" w:space="0" w:color="auto"/>
      </w:divBdr>
    </w:div>
    <w:div w:id="2015067108">
      <w:bodyDiv w:val="1"/>
      <w:marLeft w:val="0"/>
      <w:marRight w:val="0"/>
      <w:marTop w:val="0"/>
      <w:marBottom w:val="0"/>
      <w:divBdr>
        <w:top w:val="none" w:sz="0" w:space="0" w:color="auto"/>
        <w:left w:val="none" w:sz="0" w:space="0" w:color="auto"/>
        <w:bottom w:val="none" w:sz="0" w:space="0" w:color="auto"/>
        <w:right w:val="none" w:sz="0" w:space="0" w:color="auto"/>
      </w:divBdr>
    </w:div>
    <w:div w:id="2067876130">
      <w:bodyDiv w:val="1"/>
      <w:marLeft w:val="0"/>
      <w:marRight w:val="0"/>
      <w:marTop w:val="0"/>
      <w:marBottom w:val="0"/>
      <w:divBdr>
        <w:top w:val="none" w:sz="0" w:space="0" w:color="auto"/>
        <w:left w:val="none" w:sz="0" w:space="0" w:color="auto"/>
        <w:bottom w:val="none" w:sz="0" w:space="0" w:color="auto"/>
        <w:right w:val="none" w:sz="0" w:space="0" w:color="auto"/>
      </w:divBdr>
      <w:divsChild>
        <w:div w:id="918100645">
          <w:marLeft w:val="0"/>
          <w:marRight w:val="0"/>
          <w:marTop w:val="0"/>
          <w:marBottom w:val="0"/>
          <w:divBdr>
            <w:top w:val="none" w:sz="0" w:space="0" w:color="auto"/>
            <w:left w:val="none" w:sz="0" w:space="0" w:color="auto"/>
            <w:bottom w:val="none" w:sz="0" w:space="0" w:color="auto"/>
            <w:right w:val="none" w:sz="0" w:space="0" w:color="auto"/>
          </w:divBdr>
          <w:divsChild>
            <w:div w:id="1289162891">
              <w:marLeft w:val="0"/>
              <w:marRight w:val="0"/>
              <w:marTop w:val="0"/>
              <w:marBottom w:val="0"/>
              <w:divBdr>
                <w:top w:val="none" w:sz="0" w:space="0" w:color="auto"/>
                <w:left w:val="none" w:sz="0" w:space="0" w:color="auto"/>
                <w:bottom w:val="none" w:sz="0" w:space="0" w:color="auto"/>
                <w:right w:val="none" w:sz="0" w:space="0" w:color="auto"/>
              </w:divBdr>
              <w:divsChild>
                <w:div w:id="1835492054">
                  <w:marLeft w:val="0"/>
                  <w:marRight w:val="0"/>
                  <w:marTop w:val="0"/>
                  <w:marBottom w:val="0"/>
                  <w:divBdr>
                    <w:top w:val="none" w:sz="0" w:space="0" w:color="auto"/>
                    <w:left w:val="none" w:sz="0" w:space="0" w:color="auto"/>
                    <w:bottom w:val="none" w:sz="0" w:space="0" w:color="auto"/>
                    <w:right w:val="none" w:sz="0" w:space="0" w:color="auto"/>
                  </w:divBdr>
                  <w:divsChild>
                    <w:div w:id="1837770481">
                      <w:marLeft w:val="0"/>
                      <w:marRight w:val="0"/>
                      <w:marTop w:val="0"/>
                      <w:marBottom w:val="0"/>
                      <w:divBdr>
                        <w:top w:val="none" w:sz="0" w:space="0" w:color="auto"/>
                        <w:left w:val="none" w:sz="0" w:space="0" w:color="auto"/>
                        <w:bottom w:val="none" w:sz="0" w:space="0" w:color="auto"/>
                        <w:right w:val="none" w:sz="0" w:space="0" w:color="auto"/>
                      </w:divBdr>
                      <w:divsChild>
                        <w:div w:id="148642127">
                          <w:marLeft w:val="0"/>
                          <w:marRight w:val="0"/>
                          <w:marTop w:val="0"/>
                          <w:marBottom w:val="0"/>
                          <w:divBdr>
                            <w:top w:val="none" w:sz="0" w:space="0" w:color="auto"/>
                            <w:left w:val="none" w:sz="0" w:space="0" w:color="auto"/>
                            <w:bottom w:val="none" w:sz="0" w:space="0" w:color="auto"/>
                            <w:right w:val="none" w:sz="0" w:space="0" w:color="auto"/>
                          </w:divBdr>
                          <w:divsChild>
                            <w:div w:id="1896089704">
                              <w:marLeft w:val="0"/>
                              <w:marRight w:val="0"/>
                              <w:marTop w:val="0"/>
                              <w:marBottom w:val="0"/>
                              <w:divBdr>
                                <w:top w:val="none" w:sz="0" w:space="0" w:color="auto"/>
                                <w:left w:val="none" w:sz="0" w:space="0" w:color="auto"/>
                                <w:bottom w:val="none" w:sz="0" w:space="0" w:color="auto"/>
                                <w:right w:val="none" w:sz="0" w:space="0" w:color="auto"/>
                              </w:divBdr>
                              <w:divsChild>
                                <w:div w:id="15327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190641">
          <w:marLeft w:val="0"/>
          <w:marRight w:val="0"/>
          <w:marTop w:val="0"/>
          <w:marBottom w:val="0"/>
          <w:divBdr>
            <w:top w:val="none" w:sz="0" w:space="0" w:color="auto"/>
            <w:left w:val="none" w:sz="0" w:space="0" w:color="auto"/>
            <w:bottom w:val="none" w:sz="0" w:space="0" w:color="auto"/>
            <w:right w:val="none" w:sz="0" w:space="0" w:color="auto"/>
          </w:divBdr>
          <w:divsChild>
            <w:div w:id="2057194285">
              <w:marLeft w:val="0"/>
              <w:marRight w:val="0"/>
              <w:marTop w:val="900"/>
              <w:marBottom w:val="0"/>
              <w:divBdr>
                <w:top w:val="none" w:sz="0" w:space="0" w:color="auto"/>
                <w:left w:val="none" w:sz="0" w:space="0" w:color="auto"/>
                <w:bottom w:val="none" w:sz="0" w:space="0" w:color="auto"/>
                <w:right w:val="none" w:sz="0" w:space="0" w:color="auto"/>
              </w:divBdr>
              <w:divsChild>
                <w:div w:id="1235553273">
                  <w:marLeft w:val="0"/>
                  <w:marRight w:val="0"/>
                  <w:marTop w:val="0"/>
                  <w:marBottom w:val="0"/>
                  <w:divBdr>
                    <w:top w:val="none" w:sz="0" w:space="0" w:color="auto"/>
                    <w:left w:val="none" w:sz="0" w:space="0" w:color="auto"/>
                    <w:bottom w:val="none" w:sz="0" w:space="0" w:color="auto"/>
                    <w:right w:val="none" w:sz="0" w:space="0" w:color="auto"/>
                  </w:divBdr>
                </w:div>
                <w:div w:id="14093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608">
          <w:marLeft w:val="0"/>
          <w:marRight w:val="0"/>
          <w:marTop w:val="0"/>
          <w:marBottom w:val="0"/>
          <w:divBdr>
            <w:top w:val="none" w:sz="0" w:space="0" w:color="auto"/>
            <w:left w:val="none" w:sz="0" w:space="0" w:color="auto"/>
            <w:bottom w:val="none" w:sz="0" w:space="0" w:color="auto"/>
            <w:right w:val="none" w:sz="0" w:space="0" w:color="auto"/>
          </w:divBdr>
          <w:divsChild>
            <w:div w:id="799492468">
              <w:marLeft w:val="0"/>
              <w:marRight w:val="0"/>
              <w:marTop w:val="0"/>
              <w:marBottom w:val="0"/>
              <w:divBdr>
                <w:top w:val="none" w:sz="0" w:space="0" w:color="auto"/>
                <w:left w:val="none" w:sz="0" w:space="0" w:color="auto"/>
                <w:bottom w:val="none" w:sz="0" w:space="0" w:color="auto"/>
                <w:right w:val="none" w:sz="0" w:space="0" w:color="auto"/>
              </w:divBdr>
              <w:divsChild>
                <w:div w:id="979311549">
                  <w:marLeft w:val="0"/>
                  <w:marRight w:val="0"/>
                  <w:marTop w:val="0"/>
                  <w:marBottom w:val="0"/>
                  <w:divBdr>
                    <w:top w:val="none" w:sz="0" w:space="0" w:color="auto"/>
                    <w:left w:val="none" w:sz="0" w:space="0" w:color="auto"/>
                    <w:bottom w:val="none" w:sz="0" w:space="0" w:color="auto"/>
                    <w:right w:val="none" w:sz="0" w:space="0" w:color="auto"/>
                  </w:divBdr>
                  <w:divsChild>
                    <w:div w:id="1295216075">
                      <w:marLeft w:val="0"/>
                      <w:marRight w:val="0"/>
                      <w:marTop w:val="0"/>
                      <w:marBottom w:val="0"/>
                      <w:divBdr>
                        <w:top w:val="none" w:sz="0" w:space="0" w:color="auto"/>
                        <w:left w:val="none" w:sz="0" w:space="0" w:color="auto"/>
                        <w:bottom w:val="none" w:sz="0" w:space="0" w:color="auto"/>
                        <w:right w:val="none" w:sz="0" w:space="0" w:color="auto"/>
                      </w:divBdr>
                      <w:divsChild>
                        <w:div w:id="2112504085">
                          <w:marLeft w:val="0"/>
                          <w:marRight w:val="0"/>
                          <w:marTop w:val="0"/>
                          <w:marBottom w:val="0"/>
                          <w:divBdr>
                            <w:top w:val="none" w:sz="0" w:space="0" w:color="auto"/>
                            <w:left w:val="none" w:sz="0" w:space="0" w:color="auto"/>
                            <w:bottom w:val="none" w:sz="0" w:space="0" w:color="auto"/>
                            <w:right w:val="none" w:sz="0" w:space="0" w:color="auto"/>
                          </w:divBdr>
                          <w:divsChild>
                            <w:div w:id="1808038363">
                              <w:marLeft w:val="0"/>
                              <w:marRight w:val="0"/>
                              <w:marTop w:val="0"/>
                              <w:marBottom w:val="0"/>
                              <w:divBdr>
                                <w:top w:val="none" w:sz="0" w:space="0" w:color="auto"/>
                                <w:left w:val="none" w:sz="0" w:space="0" w:color="auto"/>
                                <w:bottom w:val="none" w:sz="0" w:space="0" w:color="auto"/>
                                <w:right w:val="none" w:sz="0" w:space="0" w:color="auto"/>
                              </w:divBdr>
                              <w:divsChild>
                                <w:div w:id="1882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21225">
          <w:marLeft w:val="0"/>
          <w:marRight w:val="0"/>
          <w:marTop w:val="0"/>
          <w:marBottom w:val="0"/>
          <w:divBdr>
            <w:top w:val="none" w:sz="0" w:space="0" w:color="auto"/>
            <w:left w:val="none" w:sz="0" w:space="0" w:color="auto"/>
            <w:bottom w:val="none" w:sz="0" w:space="0" w:color="auto"/>
            <w:right w:val="none" w:sz="0" w:space="0" w:color="auto"/>
          </w:divBdr>
          <w:divsChild>
            <w:div w:id="2137798442">
              <w:marLeft w:val="0"/>
              <w:marRight w:val="0"/>
              <w:marTop w:val="0"/>
              <w:marBottom w:val="0"/>
              <w:divBdr>
                <w:top w:val="none" w:sz="0" w:space="0" w:color="auto"/>
                <w:left w:val="none" w:sz="0" w:space="0" w:color="auto"/>
                <w:bottom w:val="none" w:sz="0" w:space="0" w:color="auto"/>
                <w:right w:val="none" w:sz="0" w:space="0" w:color="auto"/>
              </w:divBdr>
              <w:divsChild>
                <w:div w:id="1397437834">
                  <w:marLeft w:val="0"/>
                  <w:marRight w:val="0"/>
                  <w:marTop w:val="0"/>
                  <w:marBottom w:val="0"/>
                  <w:divBdr>
                    <w:top w:val="none" w:sz="0" w:space="0" w:color="auto"/>
                    <w:left w:val="none" w:sz="0" w:space="0" w:color="auto"/>
                    <w:bottom w:val="none" w:sz="0" w:space="0" w:color="auto"/>
                    <w:right w:val="none" w:sz="0" w:space="0" w:color="auto"/>
                  </w:divBdr>
                  <w:divsChild>
                    <w:div w:id="1699772086">
                      <w:marLeft w:val="0"/>
                      <w:marRight w:val="0"/>
                      <w:marTop w:val="0"/>
                      <w:marBottom w:val="0"/>
                      <w:divBdr>
                        <w:top w:val="none" w:sz="0" w:space="0" w:color="auto"/>
                        <w:left w:val="none" w:sz="0" w:space="0" w:color="auto"/>
                        <w:bottom w:val="none" w:sz="0" w:space="0" w:color="auto"/>
                        <w:right w:val="none" w:sz="0" w:space="0" w:color="auto"/>
                      </w:divBdr>
                      <w:divsChild>
                        <w:div w:id="1322271541">
                          <w:marLeft w:val="0"/>
                          <w:marRight w:val="0"/>
                          <w:marTop w:val="0"/>
                          <w:marBottom w:val="0"/>
                          <w:divBdr>
                            <w:top w:val="none" w:sz="0" w:space="0" w:color="auto"/>
                            <w:left w:val="none" w:sz="0" w:space="0" w:color="auto"/>
                            <w:bottom w:val="none" w:sz="0" w:space="0" w:color="auto"/>
                            <w:right w:val="none" w:sz="0" w:space="0" w:color="auto"/>
                          </w:divBdr>
                          <w:divsChild>
                            <w:div w:id="543716262">
                              <w:marLeft w:val="0"/>
                              <w:marRight w:val="0"/>
                              <w:marTop w:val="0"/>
                              <w:marBottom w:val="0"/>
                              <w:divBdr>
                                <w:top w:val="none" w:sz="0" w:space="0" w:color="auto"/>
                                <w:left w:val="none" w:sz="0" w:space="0" w:color="auto"/>
                                <w:bottom w:val="none" w:sz="0" w:space="0" w:color="auto"/>
                                <w:right w:val="none" w:sz="0" w:space="0" w:color="auto"/>
                              </w:divBdr>
                              <w:divsChild>
                                <w:div w:id="3004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brilliant.org/wiki/hash-function/" TargetMode="External"/><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brilliant.org/wiki/compression-function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rilliant.org/wiki/cryptography/" TargetMode="External"/><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brilliant.org/wiki/modular-additions/?wiki_title=modular%20addi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brilliant.org/wiki/bitwise-operati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brilliant.org/wiki/one-way-functions/?wiki_title=one-way%20functions" TargetMode="External"/><Relationship Id="rId27" Type="http://schemas.openxmlformats.org/officeDocument/2006/relationships/hyperlink" Target="https://www.forcepoint.com/product/ngfw-next-generation-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40</Pages>
  <Words>8317</Words>
  <Characters>47411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2020-12-18T12:41:00Z</dcterms:created>
  <dcterms:modified xsi:type="dcterms:W3CDTF">2020-12-19T10:09:00Z</dcterms:modified>
</cp:coreProperties>
</file>